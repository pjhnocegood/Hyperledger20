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AC" w:rsidRDefault="007A0CAC" w:rsidP="00743FD4">
      <w:pPr>
        <w:widowControl/>
        <w:shd w:val="clear" w:color="auto" w:fill="FCFCFC"/>
        <w:wordWrap/>
        <w:autoSpaceDE/>
        <w:autoSpaceDN/>
        <w:spacing w:after="100" w:afterAutospacing="1" w:line="240" w:lineRule="auto"/>
        <w:ind w:firstLineChars="100" w:firstLine="422"/>
        <w:jc w:val="left"/>
        <w:outlineLvl w:val="0"/>
        <w:rPr>
          <w:rFonts w:ascii="Georgia" w:eastAsia="굴림" w:hAnsi="Georgia" w:cs="굴림"/>
          <w:b/>
          <w:bCs/>
          <w:color w:val="010101"/>
          <w:spacing w:val="5"/>
          <w:kern w:val="36"/>
          <w:sz w:val="42"/>
          <w:szCs w:val="42"/>
        </w:rPr>
      </w:pPr>
    </w:p>
    <w:p w:rsidR="00743FD4" w:rsidRPr="00BD1C04" w:rsidRDefault="00743FD4" w:rsidP="00743FD4">
      <w:pPr>
        <w:widowControl/>
        <w:shd w:val="clear" w:color="auto" w:fill="FCFCFC"/>
        <w:wordWrap/>
        <w:autoSpaceDE/>
        <w:autoSpaceDN/>
        <w:spacing w:after="100" w:afterAutospacing="1" w:line="240" w:lineRule="auto"/>
        <w:ind w:firstLineChars="100" w:firstLine="422"/>
        <w:jc w:val="left"/>
        <w:outlineLvl w:val="0"/>
        <w:rPr>
          <w:rFonts w:ascii="Georgia" w:eastAsia="굴림" w:hAnsi="Georgia" w:cs="굴림"/>
          <w:b/>
          <w:bCs/>
          <w:color w:val="010101"/>
          <w:spacing w:val="5"/>
          <w:kern w:val="36"/>
          <w:sz w:val="42"/>
          <w:szCs w:val="42"/>
        </w:rPr>
      </w:pPr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BYFN</w:t>
      </w:r>
      <w:r>
        <w:rPr>
          <w:rFonts w:ascii="Georgia" w:eastAsia="굴림" w:hAnsi="Georgia" w:cs="굴림"/>
          <w:b/>
          <w:bCs/>
          <w:color w:val="010101"/>
          <w:spacing w:val="5"/>
          <w:kern w:val="36"/>
          <w:sz w:val="42"/>
          <w:szCs w:val="42"/>
        </w:rPr>
        <w:t xml:space="preserve"> </w:t>
      </w:r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소스</w:t>
      </w:r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 xml:space="preserve"> </w:t>
      </w:r>
      <w:r>
        <w:rPr>
          <w:rFonts w:ascii="Georgia" w:eastAsia="굴림" w:hAnsi="Georgia" w:cs="굴림" w:hint="eastAsia"/>
          <w:b/>
          <w:bCs/>
          <w:color w:val="010101"/>
          <w:spacing w:val="5"/>
          <w:kern w:val="36"/>
          <w:sz w:val="42"/>
          <w:szCs w:val="42"/>
        </w:rPr>
        <w:t>분석</w:t>
      </w:r>
    </w:p>
    <w:p w:rsidR="004C1407" w:rsidRDefault="004C1407" w:rsidP="00743FD4"/>
    <w:p w:rsidR="00743FD4" w:rsidRPr="008061C8" w:rsidRDefault="00743FD4" w:rsidP="008061C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Chars="0"/>
        <w:jc w:val="left"/>
        <w:rPr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  <w:r w:rsidRPr="008061C8">
        <w:rPr>
          <w:rFonts w:ascii="Consolas" w:eastAsia="굴림체" w:hAnsi="Consolas" w:cs="굴림체"/>
          <w:b/>
          <w:bCs/>
          <w:color w:val="404040"/>
          <w:spacing w:val="5"/>
          <w:kern w:val="0"/>
          <w:sz w:val="32"/>
          <w:szCs w:val="32"/>
        </w:rPr>
        <w:t>./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32"/>
          <w:szCs w:val="32"/>
        </w:rPr>
        <w:t>byfn</w:t>
      </w:r>
      <w:r w:rsidRPr="008061C8">
        <w:rPr>
          <w:rFonts w:ascii="Consolas" w:eastAsia="굴림체" w:hAnsi="Consolas" w:cs="굴림체"/>
          <w:b/>
          <w:bCs/>
          <w:color w:val="404040"/>
          <w:spacing w:val="5"/>
          <w:kern w:val="0"/>
          <w:sz w:val="32"/>
          <w:szCs w:val="32"/>
        </w:rPr>
        <w:t>.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32"/>
          <w:szCs w:val="32"/>
        </w:rPr>
        <w:t>sh</w:t>
      </w:r>
      <w:r w:rsidRPr="008061C8">
        <w:rPr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  <w:t xml:space="preserve"> 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32"/>
          <w:szCs w:val="32"/>
        </w:rPr>
        <w:t>generate</w:t>
      </w:r>
    </w:p>
    <w:p w:rsidR="00743FD4" w:rsidRDefault="00743FD4" w:rsidP="00743FD4"/>
    <w:p w:rsidR="00743FD4" w:rsidRPr="008061C8" w:rsidRDefault="00743FD4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</w:pPr>
      <w:r w:rsidRPr="008061C8"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./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  <w:t>byfn</w:t>
      </w:r>
      <w:r w:rsidRPr="008061C8"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.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  <w:t>sh</w:t>
      </w:r>
      <w:r w:rsidRPr="008061C8">
        <w:rPr>
          <w:rFonts w:ascii="Consolas" w:eastAsia="굴림체" w:hAnsi="Consolas" w:cs="굴림체"/>
          <w:color w:val="404040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  <w:t xml:space="preserve">generate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명령어를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사용할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경우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  <w:t>3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가지의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함수를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사용하게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 xml:space="preserve"> 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됩니다</w:t>
      </w:r>
      <w:r w:rsidRPr="008061C8">
        <w:rPr>
          <w:rFonts w:ascii="Consolas" w:eastAsia="굴림체" w:hAnsi="Consolas" w:cs="굴림체" w:hint="eastAsia"/>
          <w:color w:val="333333"/>
          <w:spacing w:val="5"/>
          <w:kern w:val="0"/>
          <w:sz w:val="28"/>
          <w:szCs w:val="28"/>
        </w:rPr>
        <w:t>.</w:t>
      </w:r>
    </w:p>
    <w:p w:rsidR="00743FD4" w:rsidRDefault="00743FD4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3FD4">
        <w:rPr>
          <w:rFonts w:ascii="Consolas" w:eastAsia="굴림" w:hAnsi="Consolas" w:cs="굴림"/>
          <w:color w:val="9CDCFE"/>
          <w:kern w:val="0"/>
          <w:sz w:val="21"/>
          <w:szCs w:val="21"/>
        </w:rPr>
        <w:t>${MODE}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"generate"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6A9955"/>
          <w:kern w:val="0"/>
          <w:sz w:val="21"/>
          <w:szCs w:val="21"/>
        </w:rPr>
        <w:t>## Generate Artifacts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generateCerts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replacePrivateKey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generateChannelArtifacts</w:t>
      </w:r>
    </w:p>
    <w:p w:rsidR="00743FD4" w:rsidRPr="00BD1C04" w:rsidRDefault="00743FD4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43FD4" w:rsidRDefault="00743FD4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B4EDD" w:rsidRDefault="00BB4EDD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B4EDD" w:rsidRPr="00BB4EDD" w:rsidRDefault="00BB4EDD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28"/>
          <w:szCs w:val="28"/>
        </w:rPr>
      </w:pP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generateCerts</w:t>
      </w: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 xml:space="preserve">()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함수를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통해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MSP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를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생성합니다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.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generateCerts()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which cryptogen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3FD4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"cryptogen tool not found. exiting"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Fabric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되었는지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확인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설치되어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있지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않으면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종료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시킵니다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"##########################################################"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"##### Generate certificates using cryptogen tool #########"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"##########################################################"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-d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"crypto-config"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rm -Rf crypto-config</w:t>
      </w:r>
    </w:p>
    <w:p w:rsid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>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rypto-config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>”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존재하면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삭제시킵니다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>“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rypto-config” 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폴더는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>“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crytogen generate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” 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명령어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입력시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/>
          <w:color w:val="C586C0"/>
          <w:kern w:val="0"/>
          <w:sz w:val="21"/>
          <w:szCs w:val="21"/>
        </w:rPr>
        <w:t>MSP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가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생성되는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폴더입니다</w:t>
      </w:r>
      <w:r w:rsidR="00BB4ED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-x</w:t>
      </w:r>
    </w:p>
    <w:p w:rsidR="00743FD4" w:rsidRDefault="00743FD4" w:rsidP="00BB4ED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>cryptogen generate --config=./crypto-config.yaml</w:t>
      </w:r>
    </w:p>
    <w:p w:rsid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rypto-co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nfig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”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통해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MSP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// MSP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참조하는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cryto-config.yaml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입니다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BB4EDD" w:rsidRPr="00743FD4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res=</w:t>
      </w:r>
      <w:r w:rsidRPr="00743FD4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78377A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43FD4">
        <w:rPr>
          <w:rFonts w:ascii="Consolas" w:eastAsia="굴림" w:hAnsi="Consolas" w:cs="굴림"/>
          <w:color w:val="9CDCFE"/>
          <w:kern w:val="0"/>
          <w:sz w:val="21"/>
          <w:szCs w:val="21"/>
        </w:rPr>
        <w:t>$res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D4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generate certificates..."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743FD4" w:rsidRDefault="00743FD4" w:rsidP="0078377A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8377A" w:rsidRPr="00743FD4" w:rsidRDefault="0078377A" w:rsidP="0078377A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 MSP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실패하면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종료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시킵니다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43FD4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43FD4" w:rsidRPr="00743FD4" w:rsidRDefault="00743FD4" w:rsidP="00743F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3FD4" w:rsidRDefault="00743FD4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B4EDD" w:rsidRDefault="00BB4EDD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8377A" w:rsidRDefault="0078377A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BB4EDD" w:rsidRPr="0078377A" w:rsidRDefault="008061C8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28"/>
          <w:szCs w:val="28"/>
        </w:rPr>
      </w:pP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C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ryto-</w:t>
      </w: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 xml:space="preserve">config.yaml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설정</w:t>
      </w:r>
      <w:r w:rsidR="0078377A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.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OrdererOrgs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BB4EDD" w:rsidRDefault="0078377A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OrdererOrgs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MSP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정보를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Domain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example.com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Specs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orderer2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orderer3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orderer4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Hostname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orderer5</w:t>
      </w:r>
    </w:p>
    <w:p w:rsid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PeerOrgs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78377A" w:rsidRDefault="0078377A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OrdererOrgs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MSP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정보를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482BEF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정의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8377A" w:rsidRPr="00BB4EDD" w:rsidRDefault="0078377A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Org1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Domain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org1.example.com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EnableNodeOUs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Count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Users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Count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-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Org2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Domain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CE9178"/>
          <w:kern w:val="0"/>
          <w:sz w:val="21"/>
          <w:szCs w:val="21"/>
        </w:rPr>
        <w:t>org2.example.com</w:t>
      </w:r>
    </w:p>
    <w:p w:rsidR="008061C8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EnableNodeOUs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="008061C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</w:p>
    <w:p w:rsidR="00BB4EDD" w:rsidRDefault="008061C8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OU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사용여부를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나타냅니다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8061C8" w:rsidRPr="00BB4EDD" w:rsidRDefault="008061C8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OU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Organization Unit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인증서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내부적으로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조직을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나눌떄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Count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="0078377A">
        <w:rPr>
          <w:rFonts w:ascii="Consolas" w:eastAsia="굴림" w:hAnsi="Consolas" w:cs="굴림"/>
          <w:color w:val="B5CEA8"/>
          <w:kern w:val="0"/>
          <w:sz w:val="21"/>
          <w:szCs w:val="21"/>
        </w:rPr>
        <w:t xml:space="preserve">  </w:t>
      </w:r>
      <w:r w:rsidR="0078377A"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생성할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/>
          <w:color w:val="C586C0"/>
          <w:kern w:val="0"/>
          <w:sz w:val="21"/>
          <w:szCs w:val="21"/>
        </w:rPr>
        <w:t>Peer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숫자를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나타냅니다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BB4EDD" w:rsidRP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Users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B4EDD" w:rsidRDefault="00BB4EDD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BB4EDD">
        <w:rPr>
          <w:rFonts w:ascii="Consolas" w:eastAsia="굴림" w:hAnsi="Consolas" w:cs="굴림"/>
          <w:color w:val="569CD6"/>
          <w:kern w:val="0"/>
          <w:sz w:val="21"/>
          <w:szCs w:val="21"/>
        </w:rPr>
        <w:t>Count</w:t>
      </w:r>
      <w:r w:rsidRPr="00BB4E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B4E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78377A">
        <w:rPr>
          <w:rFonts w:ascii="Consolas" w:eastAsia="굴림" w:hAnsi="Consolas" w:cs="굴림"/>
          <w:color w:val="B5CEA8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생성할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/>
          <w:color w:val="C586C0"/>
          <w:kern w:val="0"/>
          <w:sz w:val="21"/>
          <w:szCs w:val="21"/>
        </w:rPr>
        <w:t>User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숫자를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나타냅니다</w:t>
      </w:r>
      <w:r w:rsidR="0078377A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8377A" w:rsidRPr="00BB4EDD" w:rsidRDefault="0078377A" w:rsidP="00BB4E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B4EDD" w:rsidRDefault="00BB4EDD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8061C8" w:rsidRPr="00BB4EDD" w:rsidRDefault="008061C8" w:rsidP="00806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28"/>
          <w:szCs w:val="28"/>
        </w:rPr>
      </w:pP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replacePrivateKey</w:t>
      </w: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 xml:space="preserve">() </w:t>
      </w:r>
      <w:r w:rsidR="00135A19"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docker-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Compose</w:t>
      </w:r>
      <w:r w:rsidR="00135A19"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파일의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 w:rsidR="00135A19"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Privatekey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이름을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바꿔줍니다</w:t>
      </w:r>
      <w:r w:rsidR="00135A19"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.</w:t>
      </w:r>
    </w:p>
    <w:p w:rsidR="00BB4EDD" w:rsidRDefault="00BB4EDD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DCDCAA"/>
          <w:kern w:val="0"/>
          <w:sz w:val="21"/>
          <w:szCs w:val="21"/>
        </w:rPr>
        <w:t>replacePrivateKey()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ARCH=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$(uname -s 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grep Darwin)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$ARCH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"Darwin"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OPTS=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"-it"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OPTS=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"-i"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9C718B" w:rsidRDefault="008061C8" w:rsidP="009C718B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>cp docker-compose-e2e-template.yaml docker-compose-e2e.yaml</w:t>
      </w:r>
    </w:p>
    <w:p w:rsidR="009C718B" w:rsidRDefault="009C718B" w:rsidP="009C718B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기본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docker-compose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복사합니다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9C718B" w:rsidRDefault="009C718B" w:rsidP="009C718B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 ./byfn up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명령으로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네트워크를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시작할</w:t>
      </w:r>
      <w:r w:rsidR="00145458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CD7AB8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docker-come-e2e.yaml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이용합니다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9C718B" w:rsidRPr="00145458" w:rsidRDefault="009C718B" w:rsidP="009C718B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718B" w:rsidRPr="00145458" w:rsidRDefault="009C718B" w:rsidP="009C718B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CURRENT_DIR=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$PWD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crypto-config/peerOrganizations/org1.example.com/ca/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PRIV_KEY=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$(ls 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_sk)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$CURRENT_DIR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sed 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$OPTS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"s/CA1_PRIVATE_KEY/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${PRIV_KEY}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/g"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docker-compose-e2e.yaml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crypto-config/peerOrganizations/org2.example.com/ca/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PRIV_KEY=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$(ls 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_sk)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$CURRENT_DIR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sed 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$OPTS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"s/CA2_PRIVATE_KEY/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${PRIV_KEY}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/g"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docker-compose-e2e.yaml</w:t>
      </w:r>
    </w:p>
    <w:p w:rsid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C718B" w:rsidRDefault="009C718B" w:rsidP="00135A19">
      <w:pPr>
        <w:widowControl/>
        <w:shd w:val="clear" w:color="auto" w:fill="1E1E1E"/>
        <w:wordWrap/>
        <w:autoSpaceDE/>
        <w:autoSpaceDN/>
        <w:spacing w:after="0" w:line="285" w:lineRule="atLeast"/>
        <w:ind w:left="210" w:hangingChars="100" w:hanging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생성된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MSP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Privatekey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파일명을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가져와서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docker-compose-e2e.yaml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PrivateKey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명을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바꿔줍니다</w:t>
      </w:r>
      <w:r w:rsidR="00135A19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9C718B" w:rsidRDefault="009C718B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718B" w:rsidRPr="008061C8" w:rsidRDefault="009C718B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9CDCFE"/>
          <w:kern w:val="0"/>
          <w:sz w:val="21"/>
          <w:szCs w:val="21"/>
        </w:rPr>
        <w:t>$ARCH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061C8">
        <w:rPr>
          <w:rFonts w:ascii="Consolas" w:eastAsia="굴림" w:hAnsi="Consolas" w:cs="굴림"/>
          <w:color w:val="CE9178"/>
          <w:kern w:val="0"/>
          <w:sz w:val="21"/>
          <w:szCs w:val="21"/>
        </w:rPr>
        <w:t>"Darwin"</w:t>
      </w: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rm docker-compose-e2e.yamlt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8061C8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8061C8" w:rsidRPr="008061C8" w:rsidRDefault="008061C8" w:rsidP="008061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61C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8061C8" w:rsidRDefault="008061C8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8061C8" w:rsidRDefault="008061C8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generateChannelArtifacts</w:t>
      </w: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 xml:space="preserve">()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명령어를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통해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ChannelArtifact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를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생성합니다</w:t>
      </w:r>
      <w:r>
        <w:rPr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  <w:t>.</w:t>
      </w: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generateChannelArtifacts()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which configtxgen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"configtxgen tool not found. exiting"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  Generating Orderer Genesis block 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6A9955"/>
          <w:kern w:val="0"/>
          <w:sz w:val="21"/>
          <w:szCs w:val="21"/>
        </w:rPr>
        <w:t># Note: For some unknown reason (at least for now) the block file can't be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6A9955"/>
          <w:kern w:val="0"/>
          <w:sz w:val="21"/>
          <w:szCs w:val="21"/>
        </w:rPr>
        <w:t># named orderer.genesis.block or the orderer will fail to launch!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"CONSENSUS_TYPE="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"solo"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configtxgen -profile TwoOrgsOrdererGenesis -channelID byfn-sys-channel -outputBlock ./channel-artifacts/genesis.block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"kafka"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configtxgen -profile SampleDevModeKafka -channelID byfn-sys-channel -outputBlock ./channel-artifacts/genesis.block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"etcdraft"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configtxgen -profile SampleMultiNodeEtcdRaft -channelID byfn-sys-channel -outputBlock ./channel-artifacts/genesis.block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"unrecognized CONSESUS_TYPE='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'. exiting"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res=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$res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generate orderer genesis block..."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 Generating channel configuration transaction 'channel.tx' 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-x</w:t>
      </w:r>
    </w:p>
    <w:p w:rsidR="00135A19" w:rsidRDefault="00135A19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configtxgen -profile TwoOrgsChannel -outputCreateChannelTx ./channel-artifacts/channel.tx -channelID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$CHANNEL_NAME</w:t>
      </w:r>
    </w:p>
    <w:p w:rsidR="00E355D8" w:rsidRDefault="00E355D8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//configtxgen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명령어를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사용하면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cryto-config.yaml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참고하여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ChannelAritafact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814CFD" w:rsidRPr="00814CFD" w:rsidRDefault="00E355D8" w:rsidP="00814CF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p</w:t>
      </w:r>
      <w:r w:rsidR="00814CFD">
        <w:rPr>
          <w:rFonts w:ascii="Consolas" w:eastAsia="굴림" w:hAnsi="Consolas" w:cs="굴림"/>
          <w:color w:val="C586C0"/>
          <w:kern w:val="0"/>
          <w:sz w:val="21"/>
          <w:szCs w:val="21"/>
        </w:rPr>
        <w:t>rofile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있는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T</w:t>
      </w:r>
      <w:r w:rsidR="00814CFD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woOrgsChannel 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설정을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사용하여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814CFD"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 w:rsidR="00814CFD">
        <w:rPr>
          <w:rFonts w:ascii="Consolas" w:eastAsia="굴림" w:hAnsi="Consolas" w:cs="굴림"/>
          <w:color w:val="C586C0"/>
          <w:kern w:val="0"/>
          <w:sz w:val="21"/>
          <w:szCs w:val="21"/>
        </w:rPr>
        <w:t>hannel-artifacts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폴더에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814CFD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channel.tx 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을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만듭니다</w:t>
      </w:r>
      <w:r w:rsidR="00814CFD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E355D8" w:rsidRPr="00135A19" w:rsidRDefault="00E355D8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res=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$res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generate channel configuration transaction..."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    Generating anchor peer update for Org1MSP   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-x</w:t>
      </w:r>
    </w:p>
    <w:p w:rsidR="00135A19" w:rsidRDefault="00135A19" w:rsidP="00814CF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configtxgen -profile TwoOrgsChannel -outputAnchorPeersUpdate ./channel-artifacts/Org1MSPanchors.tx -channelID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$CHANNEL_NAME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-asOrg Org1MSP</w:t>
      </w:r>
    </w:p>
    <w:p w:rsidR="00814CFD" w:rsidRPr="00814CFD" w:rsidRDefault="00814CFD" w:rsidP="00814CF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rofile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T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woOrgsChannel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사용하여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hannel-artifacts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O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rg1MSPanchors.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x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814CFD" w:rsidRPr="00135A19" w:rsidRDefault="00814CFD" w:rsidP="00814CF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Default="00135A19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>res=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</w:p>
    <w:p w:rsidR="00E355D8" w:rsidRDefault="00E355D8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E355D8" w:rsidRDefault="00E355D8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355D8" w:rsidRPr="00135A19" w:rsidRDefault="00E355D8" w:rsidP="00E355D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$res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generate anchor peer update for Org1MSP..."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    Generating anchor peer update for Org2MSP   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"#################################################################"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configtxgen -profile TwoOrgsChannel -outputAnchorPeersUpdate \</w:t>
      </w:r>
    </w:p>
    <w:p w:rsid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./channel-artifacts/Org2MSPanchors.tx -channelID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$CHANNEL_NAME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-asOrg Org2MSP</w:t>
      </w:r>
    </w:p>
    <w:p w:rsidR="00814CFD" w:rsidRPr="00814CFD" w:rsidRDefault="00814CFD" w:rsidP="00814CFD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rofile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T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woOrgsChannel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사용하여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hannel-artifacts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O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rg2SPanchors.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x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생성합니다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  <w:r w:rsidR="00ED0A67"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</w:p>
    <w:p w:rsidR="00814CFD" w:rsidRDefault="00814CFD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14CFD" w:rsidRPr="00135A19" w:rsidRDefault="00814CFD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res=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+x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135A19">
        <w:rPr>
          <w:rFonts w:ascii="Consolas" w:eastAsia="굴림" w:hAnsi="Consolas" w:cs="굴림"/>
          <w:color w:val="9CDCFE"/>
          <w:kern w:val="0"/>
          <w:sz w:val="21"/>
          <w:szCs w:val="21"/>
        </w:rPr>
        <w:t>$res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35A19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generate anchor peer update for Org2MSP..."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135A1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</w:p>
    <w:p w:rsidR="00135A19" w:rsidRPr="00135A19" w:rsidRDefault="00135A19" w:rsidP="00135A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5A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35A19" w:rsidRDefault="00135A19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E355D8" w:rsidRDefault="00E355D8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ED0A67" w:rsidRDefault="00ED0A67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ED0A67" w:rsidRDefault="00ED0A67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>
        <w:rPr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  <w:t>Configtx.yaml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TwoOrgsChannel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Consortium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SampleConsortium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&lt;&lt;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ChannelDefaults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Application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&lt;&lt;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ApplicationDefaults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Organizations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-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Org1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-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Org2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Capabilities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&lt;&lt;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ApplicationCapabilities</w:t>
      </w: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Channel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&amp;</w:t>
      </w:r>
      <w:r w:rsidRPr="007A0CAC">
        <w:rPr>
          <w:rFonts w:ascii="Consolas" w:eastAsia="굴림" w:hAnsi="Consolas" w:cs="굴림"/>
          <w:color w:val="4EC9B0"/>
          <w:kern w:val="0"/>
          <w:sz w:val="21"/>
          <w:szCs w:val="21"/>
        </w:rPr>
        <w:t>ChannelDefaults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Policies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Readers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"ANY Readers"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Writers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"ANY Writers"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Admins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"MAJORITY Admins"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Capabilities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&lt;&lt;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ChannelCapabilities</w:t>
      </w: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Channel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&amp;</w:t>
      </w:r>
      <w:r w:rsidRPr="007A0CAC">
        <w:rPr>
          <w:rFonts w:ascii="Consolas" w:eastAsia="굴림" w:hAnsi="Consolas" w:cs="굴림"/>
          <w:color w:val="4EC9B0"/>
          <w:kern w:val="0"/>
          <w:sz w:val="21"/>
          <w:szCs w:val="21"/>
        </w:rPr>
        <w:t>ChannelCapabilities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V1_3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Application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&amp;</w:t>
      </w:r>
      <w:r w:rsidRPr="007A0CAC">
        <w:rPr>
          <w:rFonts w:ascii="Consolas" w:eastAsia="굴림" w:hAnsi="Consolas" w:cs="굴림"/>
          <w:color w:val="4EC9B0"/>
          <w:kern w:val="0"/>
          <w:sz w:val="21"/>
          <w:szCs w:val="21"/>
        </w:rPr>
        <w:t>ApplicationDefaults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Organizations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Policies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Readers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"ANY Readers"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Writers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"ANY Writers"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Admins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"MAJORITY Admins"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LifecycleEndorsement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"MAJORITY Endorsement"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Endorsement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Type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ImplicitMeta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Rule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"MAJORITY Endorsement"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Capabilities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&lt;&lt;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ApplicationCapabilities</w:t>
      </w: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0" w:author="USER" w:date="2019-07-26T17:00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1" w:author="USER" w:date="2019-07-26T17:00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./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byfn generate </w:t>
        </w:r>
      </w:ins>
      <w:ins w:id="2" w:author="USER" w:date="2019-07-26T17:01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결과화면</w:t>
        </w:r>
      </w:ins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" w:author="USER" w:date="2019-07-26T17:00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4" w:author="USER" w:date="2019-07-26T17:02:00Z"/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ins w:id="5" w:author="USER" w:date="2019-07-26T17:00:00Z">
        <w:r>
          <w:rPr>
            <w:noProof/>
          </w:rPr>
          <w:drawing>
            <wp:inline distT="0" distB="0" distL="0" distR="0" wp14:anchorId="6796D72B" wp14:editId="36F47265">
              <wp:extent cx="5731510" cy="3616960"/>
              <wp:effectExtent l="0" t="0" r="2540" b="254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616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" w:author="USER" w:date="2019-07-26T17:02:00Z"/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7" w:author="USER" w:date="2019-07-26T17:00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8" w:author="USER" w:date="2019-07-26T17:02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생성된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MSP</w:t>
        </w:r>
      </w:ins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" w:author="USER" w:date="2019-07-26T17:00:00Z"/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ins w:id="10" w:author="USER" w:date="2019-07-26T17:02:00Z">
        <w:r>
          <w:rPr>
            <w:noProof/>
          </w:rPr>
          <w:drawing>
            <wp:inline distT="0" distB="0" distL="0" distR="0" wp14:anchorId="4656FB82" wp14:editId="3DFBCB47">
              <wp:extent cx="5391150" cy="333375"/>
              <wp:effectExtent l="0" t="0" r="0" b="9525"/>
              <wp:docPr id="2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1150" cy="33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1" w:author="USER" w:date="2019-07-26T17:03:00Z"/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2E2121" w:rsidRDefault="002E2121" w:rsidP="002E2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2" w:author="USER" w:date="2019-07-26T17:03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13" w:author="USER" w:date="2019-07-26T17:03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생성된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</w:ins>
      <w:ins w:id="14" w:author="USER" w:date="2019-07-26T17:04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Channel-artifacts</w:t>
        </w:r>
      </w:ins>
    </w:p>
    <w:p w:rsidR="002E2121" w:rsidRDefault="002E2121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15" w:author="USER" w:date="2019-07-26T17:03:00Z">
        <w:r>
          <w:rPr>
            <w:noProof/>
          </w:rPr>
          <w:drawing>
            <wp:inline distT="0" distB="0" distL="0" distR="0" wp14:anchorId="34677365" wp14:editId="391F30B0">
              <wp:extent cx="5731510" cy="294005"/>
              <wp:effectExtent l="0" t="0" r="2540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A0CAC" w:rsidRDefault="007A0CAC" w:rsidP="00743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</w:p>
    <w:p w:rsidR="007A0CAC" w:rsidRDefault="007A0CAC" w:rsidP="007A0CAC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Chars="0"/>
        <w:jc w:val="left"/>
        <w:rPr>
          <w:ins w:id="16" w:author="USER" w:date="2019-07-21T16:28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  <w:r>
        <w:rPr>
          <w:rFonts w:ascii="Consolas" w:eastAsia="굴림체" w:hAnsi="Consolas" w:cs="굴림체" w:hint="eastAsia"/>
          <w:color w:val="404040"/>
          <w:spacing w:val="5"/>
          <w:kern w:val="0"/>
          <w:sz w:val="32"/>
          <w:szCs w:val="32"/>
        </w:rPr>
        <w:t>.</w:t>
      </w:r>
      <w:r>
        <w:rPr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  <w:t>/byfn.sh up</w:t>
      </w:r>
    </w:p>
    <w:p w:rsidR="003D77CE" w:rsidRDefault="003D7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7" w:author="USER" w:date="2019-07-21T16:28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  <w:pPrChange w:id="18" w:author="USER" w:date="2019-07-21T16:28:00Z">
          <w:pPr>
            <w:pStyle w:val="a3"/>
            <w:widowControl/>
            <w:numPr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/>
            <w:autoSpaceDE/>
            <w:autoSpaceDN/>
            <w:spacing w:line="240" w:lineRule="auto"/>
            <w:ind w:leftChars="0" w:left="1120" w:hanging="720"/>
            <w:jc w:val="left"/>
          </w:pPr>
        </w:pPrChange>
      </w:pPr>
    </w:p>
    <w:p w:rsidR="003D77CE" w:rsidRDefault="003D7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9" w:author="USER" w:date="2019-07-21T16:30:00Z"/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  <w:pPrChange w:id="20" w:author="USER" w:date="2019-07-21T16:28:00Z">
          <w:pPr>
            <w:pStyle w:val="a3"/>
            <w:widowControl/>
            <w:numPr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/>
            <w:autoSpaceDE/>
            <w:autoSpaceDN/>
            <w:spacing w:line="240" w:lineRule="auto"/>
            <w:ind w:leftChars="0" w:left="1120" w:hanging="720"/>
            <w:jc w:val="left"/>
          </w:pPr>
        </w:pPrChange>
      </w:pPr>
      <w:ins w:id="21" w:author="USER" w:date="2019-07-21T16:28:00Z">
        <w:r w:rsidRPr="008061C8"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./</w:t>
        </w:r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byfn</w:t>
        </w:r>
        <w:r w:rsidRPr="008061C8"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</w:t>
        </w:r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sh</w:t>
        </w:r>
        <w:r w:rsidRPr="008061C8">
          <w:rPr>
            <w:rFonts w:ascii="Consolas" w:eastAsia="굴림체" w:hAnsi="Consolas" w:cs="굴림체"/>
            <w:color w:val="404040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 xml:space="preserve">generate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명령어를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사용할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경우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 xml:space="preserve">networkUp()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함수를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사용하게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됩</w:t>
        </w:r>
      </w:ins>
      <w:ins w:id="22" w:author="USER" w:date="2019-07-21T16:29:00Z"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니다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.</w:t>
        </w:r>
      </w:ins>
    </w:p>
    <w:p w:rsidR="003D77CE" w:rsidRPr="003D77CE" w:rsidDel="003D77CE" w:rsidRDefault="003D7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del w:id="23" w:author="USER" w:date="2019-07-21T16:31:00Z"/>
          <w:rFonts w:ascii="Consolas" w:eastAsia="굴림체" w:hAnsi="Consolas" w:cs="굴림체"/>
          <w:color w:val="404040"/>
          <w:spacing w:val="5"/>
          <w:kern w:val="0"/>
          <w:sz w:val="28"/>
          <w:szCs w:val="28"/>
          <w:rPrChange w:id="24" w:author="USER" w:date="2019-07-21T16:30:00Z">
            <w:rPr>
              <w:del w:id="25" w:author="USER" w:date="2019-07-21T16:31:00Z"/>
            </w:rPr>
          </w:rPrChange>
        </w:rPr>
        <w:pPrChange w:id="26" w:author="USER" w:date="2019-07-21T16:28:00Z">
          <w:pPr>
            <w:pStyle w:val="a3"/>
            <w:widowControl/>
            <w:numPr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/>
            <w:autoSpaceDE/>
            <w:autoSpaceDN/>
            <w:spacing w:line="240" w:lineRule="auto"/>
            <w:ind w:leftChars="0" w:left="1120" w:hanging="720"/>
            <w:jc w:val="left"/>
          </w:pPr>
        </w:pPrChange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${MODE}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"up"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networkUp</w:t>
      </w:r>
    </w:p>
    <w:p w:rsidR="007A0CAC" w:rsidRDefault="007A0CAC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A0CAC" w:rsidRPr="003D77CE" w:rsidRDefault="003D77CE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28"/>
          <w:szCs w:val="28"/>
          <w:rPrChange w:id="27" w:author="USER" w:date="2019-07-21T16:31:00Z">
            <w:rPr>
              <w:rFonts w:ascii="Consolas" w:eastAsia="굴림체" w:hAnsi="Consolas" w:cs="굴림체"/>
              <w:color w:val="404040"/>
              <w:spacing w:val="5"/>
              <w:kern w:val="0"/>
              <w:sz w:val="32"/>
              <w:szCs w:val="32"/>
            </w:rPr>
          </w:rPrChange>
        </w:rPr>
      </w:pPr>
      <w:ins w:id="28" w:author="USER" w:date="2019-07-21T16:31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networkUp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 xml:space="preserve">()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함수를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통해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MSP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가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존재하지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않을</w:t>
        </w:r>
      </w:ins>
      <w:ins w:id="29" w:author="USER" w:date="2019-07-21T16:36:00Z">
        <w:r w:rsidR="00231E58"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</w:ins>
      <w:ins w:id="30" w:author="USER" w:date="2019-07-21T16:31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시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MSP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를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생성하고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 xml:space="preserve">Fabric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컨테이너를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생성합니다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.</w:t>
        </w:r>
      </w:ins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networkUp()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checkPrereqs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6A9955"/>
          <w:kern w:val="0"/>
          <w:sz w:val="21"/>
          <w:szCs w:val="21"/>
        </w:rPr>
        <w:t># generate artifacts if they don't exist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! -d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"crypto-config"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generateCerts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replacePrivateKey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generateChannelArtifacts</w:t>
      </w:r>
    </w:p>
    <w:p w:rsid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MSP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폴더인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/>
          <w:color w:val="C586C0"/>
          <w:kern w:val="0"/>
          <w:sz w:val="21"/>
          <w:szCs w:val="21"/>
        </w:rPr>
        <w:t>cryto-config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가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존재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하지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않는다면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/>
          <w:color w:val="C586C0"/>
          <w:kern w:val="0"/>
          <w:sz w:val="21"/>
          <w:szCs w:val="21"/>
        </w:rPr>
        <w:t>./by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fn.</w:t>
      </w:r>
      <w:r w:rsidR="006A6191"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sh generate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명령어를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했을때와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같이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위의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/>
          <w:color w:val="C586C0"/>
          <w:kern w:val="0"/>
          <w:sz w:val="21"/>
          <w:szCs w:val="21"/>
        </w:rPr>
        <w:t>3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개의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함수를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실행합니다</w:t>
      </w:r>
      <w:r w:rsidR="006A6191"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Default="007A0CAC" w:rsidP="006A6191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COMPOSE_FILES=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"-f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6A6191" w:rsidRDefault="006A6191" w:rsidP="006A6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6A6191" w:rsidRPr="007A0CAC" w:rsidRDefault="006A6191" w:rsidP="006A6191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/491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번째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줄의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따라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compose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옵션을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설정하지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않으면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docker-compose-cli.yaml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6A6191" w:rsidRPr="007A0CAC" w:rsidRDefault="006A6191" w:rsidP="006A6191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${CERTIFICATE_AUTHORITIES}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"true"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6A6191" w:rsidRDefault="007A0CAC" w:rsidP="006A6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COMPOSE_FILES=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${COMPOSE_FILES}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-f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${COMPOSE_FILE_CA}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20075" w:rsidRDefault="00820075" w:rsidP="006A6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</w:p>
    <w:p w:rsidR="00820075" w:rsidRPr="007A0CAC" w:rsidRDefault="00820075" w:rsidP="00820075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/501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번째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줄의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따라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COPOSE_FILE_CA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docker-compose-ca.yaml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820075" w:rsidRPr="00820075" w:rsidRDefault="00820075" w:rsidP="006A6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820075" w:rsidRPr="007A0CAC" w:rsidRDefault="00820075" w:rsidP="006A61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export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BYFN_CA1_PRIVATE_KEY=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$(cd crypto-config/peerOrganizations/org1.example.com/ca 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ls 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_sk)</w:t>
      </w:r>
    </w:p>
    <w:p w:rsidR="00820075" w:rsidRPr="007A0CAC" w:rsidRDefault="00820075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org1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Private_key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이름을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저장합니다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569CD6"/>
          <w:kern w:val="0"/>
          <w:sz w:val="21"/>
          <w:szCs w:val="21"/>
        </w:rPr>
        <w:t>export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BYFN_CA2_PRIVATE_KEY=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$(cd crypto-config/peerOrganizations/org2.example.com/ca 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ls 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_sk)</w:t>
      </w:r>
    </w:p>
    <w:p w:rsidR="00820075" w:rsidRDefault="00820075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org2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Private_key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이름을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저장합니다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820075" w:rsidRDefault="00820075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${CONSENSUS_TYPE}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"kafka"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COMPOSE_FILES=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${COMPOSE_FILES}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-f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${COMPOSE_FILE_KAFKA}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${CONSENSUS_TYPE}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"etcdraft"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COMPOSE_FILES=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${COMPOSE_FILES}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-f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${COMPOSE_FILE_RAFT2}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${IF_COUCHDB}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"couchdb"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COMPOSE_FILES=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${COMPOSE_FILES}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-f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${COMPOSE_FILE_COUCH}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224657" w:rsidRDefault="007A0CAC" w:rsidP="00224657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IMAGE_TAG=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$IMAGETAG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docker-compose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${COMPOSE_FILES}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up -d 2&gt;&amp;1</w:t>
      </w:r>
    </w:p>
    <w:p w:rsidR="00224657" w:rsidRDefault="00EC4356" w:rsidP="00224657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IMAGETAF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506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번째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줄의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따라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latest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사용합니다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:rsidR="00EC4356" w:rsidRDefault="00224657" w:rsidP="00224657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ins w:id="31" w:author="USER" w:date="2019-07-21T16:2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del w:id="32" w:author="USER" w:date="2019-07-21T16:22:00Z">
        <w:r w:rsidDel="00224657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delText>/</w:delText>
        </w:r>
        <w:r w:rsidDel="0022465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delText>/</w:delText>
        </w:r>
      </w:del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compose-cli.yaml , docker-compose-ca.yam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설정에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ins w:id="33" w:author="USER" w:date="2019-07-21T16:2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따른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컨테너를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24657" w:rsidRDefault="00224657" w:rsidP="00EC4356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ins w:id="34" w:author="USER" w:date="2019-07-21T16:2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 -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d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옵션에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따라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35" w:author="USER" w:date="2019-07-21T16:2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백그라운드로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실행시키며</w:t>
        </w:r>
      </w:ins>
      <w:ins w:id="36" w:author="USER" w:date="2019-07-21T16:24:00Z"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2</w:t>
        </w:r>
      </w:ins>
      <w:ins w:id="37" w:author="USER" w:date="2019-07-21T16:27:00Z">
        <w:r w:rsidR="003D77CE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&gt;</w:t>
        </w:r>
      </w:ins>
      <w:ins w:id="38" w:author="USER" w:date="2019-07-21T16:24:00Z"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&amp;1 </w:t>
        </w:r>
      </w:ins>
      <w:ins w:id="39" w:author="USER" w:date="2019-07-21T16:25:00Z"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설정에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따라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표준에러를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표준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출력합니다</w:t>
        </w:r>
        <w:r w:rsidR="003D77C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24657" w:rsidRPr="007A0CAC" w:rsidRDefault="00224657" w:rsidP="00EC4356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Default="007A0CAC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40" w:author="USER" w:date="2019-07-21T16:25:00Z"/>
          <w:rFonts w:ascii="Consolas" w:eastAsia="굴림" w:hAnsi="Consolas" w:cs="굴림"/>
          <w:color w:val="D4D4D4"/>
          <w:kern w:val="0"/>
          <w:sz w:val="21"/>
          <w:szCs w:val="21"/>
        </w:rPr>
        <w:pPrChange w:id="41" w:author="USER" w:date="2019-07-21T16:2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del w:id="42" w:author="USER" w:date="2019-07-21T16:25:00Z">
        <w:r w:rsidRPr="007A0CAC" w:rsidDel="003D77CE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delText xml:space="preserve">  </w:delText>
        </w:r>
      </w:del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docker ps </w:t>
      </w:r>
      <w:del w:id="43" w:author="USER" w:date="2019-07-21T16:25:00Z">
        <w:r w:rsidRPr="007A0CAC" w:rsidDel="003D77CE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delText>-</w:delText>
        </w:r>
      </w:del>
      <w:ins w:id="44" w:author="USER" w:date="2019-07-21T16:25:00Z">
        <w:r w:rsidR="003D77CE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–</w:t>
        </w:r>
      </w:ins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a</w:t>
      </w:r>
    </w:p>
    <w:p w:rsidR="003D77CE" w:rsidRDefault="003D77C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45" w:author="USER" w:date="2019-07-21T16:25:00Z"/>
          <w:rFonts w:ascii="Consolas" w:eastAsia="굴림" w:hAnsi="Consolas" w:cs="굴림"/>
          <w:color w:val="D4D4D4"/>
          <w:kern w:val="0"/>
          <w:sz w:val="21"/>
          <w:szCs w:val="21"/>
        </w:rPr>
        <w:pPrChange w:id="46" w:author="USER" w:date="2019-07-21T16:2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</w:p>
    <w:p w:rsidR="003D77CE" w:rsidRPr="003D77CE" w:rsidRDefault="003D77C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C586C0"/>
          <w:kern w:val="0"/>
          <w:sz w:val="21"/>
          <w:szCs w:val="21"/>
          <w:rPrChange w:id="47" w:author="USER" w:date="2019-07-21T16:25:00Z">
            <w:rPr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  <w:pPrChange w:id="48" w:author="USER" w:date="2019-07-21T16:2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49" w:author="USER" w:date="2019-07-21T16:2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구동중인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정보를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표시합니다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"ERROR !!!! Unable to start network"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7A0CAC" w:rsidRDefault="007A0CAC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50" w:author="USER" w:date="2019-07-21T16:25:00Z"/>
          <w:rFonts w:ascii="Consolas" w:eastAsia="굴림" w:hAnsi="Consolas" w:cs="굴림"/>
          <w:color w:val="C586C0"/>
          <w:kern w:val="0"/>
          <w:sz w:val="21"/>
          <w:szCs w:val="21"/>
        </w:rPr>
        <w:pPrChange w:id="51" w:author="USER" w:date="2019-07-21T16:2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del w:id="52" w:author="USER" w:date="2019-07-21T16:25:00Z">
        <w:r w:rsidRPr="007A0CAC" w:rsidDel="003D77CE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delText xml:space="preserve">  </w:delText>
        </w:r>
      </w:del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3D77CE" w:rsidRPr="003D77CE" w:rsidRDefault="003D77C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53" w:author="USER" w:date="2019-07-21T16:26:00Z"/>
          <w:rFonts w:ascii="Consolas" w:eastAsia="굴림" w:hAnsi="Consolas" w:cs="굴림"/>
          <w:color w:val="C586C0"/>
          <w:kern w:val="0"/>
          <w:sz w:val="21"/>
          <w:szCs w:val="21"/>
          <w:rPrChange w:id="54" w:author="USER" w:date="2019-07-21T16:26:00Z">
            <w:rPr>
              <w:ins w:id="55" w:author="USER" w:date="2019-07-21T16:26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  <w:pPrChange w:id="56" w:author="USER" w:date="2019-07-21T16:26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7" w:author="USER" w:date="2019-07-21T16:2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구동중인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없으면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종료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3D77CE" w:rsidRPr="007A0CAC" w:rsidRDefault="003D77CE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  <w:pPrChange w:id="58" w:author="USER" w:date="2019-07-21T16:2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"kafka"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sleep 1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"Sleeping 10s to allow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cluster to complete booting"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sleep 9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"etcdraft"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sleep 1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"Sleeping 15s to allow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$CONSENSUS_TYPE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cluster to complete booting"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sleep 14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6A9955"/>
          <w:kern w:val="0"/>
          <w:sz w:val="21"/>
          <w:szCs w:val="21"/>
        </w:rPr>
        <w:t># now run the end to end script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docker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cli scripts/script.sh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$CHANNEL_NAME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$CLI_DELAY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$LANGUAGE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$CLI_TIMEOUT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$VERBOSE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$NO_CHAINCODE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r w:rsidRPr="007A0CAC">
        <w:rPr>
          <w:rFonts w:ascii="Consolas" w:eastAsia="굴림" w:hAnsi="Consolas" w:cs="굴림"/>
          <w:color w:val="9CDCFE"/>
          <w:kern w:val="0"/>
          <w:sz w:val="21"/>
          <w:szCs w:val="21"/>
        </w:rPr>
        <w:t>$?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-ne 0 ];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CAC">
        <w:rPr>
          <w:rFonts w:ascii="Consolas" w:eastAsia="굴림" w:hAnsi="Consolas" w:cs="굴림"/>
          <w:color w:val="CE9178"/>
          <w:kern w:val="0"/>
          <w:sz w:val="21"/>
          <w:szCs w:val="21"/>
        </w:rPr>
        <w:t>"ERROR !!!! Test failed"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A0CAC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7A0CAC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7A0CAC" w:rsidRPr="007A0CAC" w:rsidRDefault="007A0CAC" w:rsidP="007A0C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CA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A0CAC" w:rsidRDefault="007A0CAC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59" w:author="USER" w:date="2019-07-21T16:32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D77CE" w:rsidRDefault="003D77CE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0" w:author="USER" w:date="2019-07-21T16:32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D77CE" w:rsidRDefault="00231E58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1" w:author="USER" w:date="2019-07-21T16:37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  <w:ins w:id="62" w:author="USER" w:date="2019-07-21T16:37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d</w:t>
        </w:r>
      </w:ins>
      <w:ins w:id="63" w:author="USER" w:date="2019-07-21T16:36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ocker-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compose-cli.yaml</w:t>
        </w:r>
      </w:ins>
    </w:p>
    <w:p w:rsidR="00231E58" w:rsidRDefault="00231E58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" w:author="USER" w:date="2019-07-21T16:37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" w:author="USER" w:date="2019-07-21T16:37:00Z"/>
          <w:rFonts w:ascii="Consolas" w:eastAsia="굴림" w:hAnsi="Consolas" w:cs="굴림"/>
          <w:color w:val="CE9178"/>
          <w:kern w:val="0"/>
          <w:sz w:val="21"/>
          <w:szCs w:val="21"/>
        </w:rPr>
      </w:pPr>
      <w:ins w:id="66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version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'2'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" w:author="USER" w:date="2019-07-21T16:37:00Z"/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231E58" w:rsidRPr="00231E58" w:rsidRDefault="008F4304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" w:author="USER" w:date="2019-07-21T16:48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docker-compose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버전을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의미합니다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1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2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orderer.example.com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peer0.org1.example.com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peer1.org1.example.com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0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peer0.org2.example.com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Default="00231E5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81" w:author="USER" w:date="2019-07-21T16:44:00Z"/>
          <w:rFonts w:ascii="Consolas" w:eastAsia="굴림" w:hAnsi="Consolas" w:cs="굴림"/>
          <w:color w:val="D4D4D4"/>
          <w:kern w:val="0"/>
          <w:sz w:val="21"/>
          <w:szCs w:val="21"/>
        </w:rPr>
        <w:pPrChange w:id="82" w:author="USER" w:date="2019-07-21T16:44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83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peer1.org2.example.com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" w:author="USER" w:date="2019-07-21T16:44:00Z"/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231E58" w:rsidRDefault="008F4304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" w:author="USER" w:date="2019-07-21T16:4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6" w:author="USER" w:date="2019-07-21T16:48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volumes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통해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호스트와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폴더를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공유합니다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9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8F4304" w:rsidRPr="00231E58" w:rsidRDefault="00231E58">
      <w:pPr>
        <w:widowControl/>
        <w:shd w:val="clear" w:color="auto" w:fill="1E1E1E"/>
        <w:wordWrap/>
        <w:autoSpaceDE/>
        <w:autoSpaceDN/>
        <w:spacing w:after="0" w:line="285" w:lineRule="atLeast"/>
        <w:ind w:firstLine="210"/>
        <w:jc w:val="left"/>
        <w:rPr>
          <w:ins w:id="9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  <w:pPrChange w:id="91" w:author="USER" w:date="2019-07-21T16:48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92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byfn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3" w:author="USER" w:date="2019-07-21T17:02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62290" w:rsidRDefault="00C62290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4" w:author="USER" w:date="2019-07-21T17:03:00Z"/>
          <w:rFonts w:ascii="Consolas" w:eastAsia="굴림" w:hAnsi="Consolas" w:cs="굴림"/>
          <w:color w:val="C586C0"/>
          <w:kern w:val="0"/>
          <w:sz w:val="21"/>
          <w:szCs w:val="21"/>
        </w:rPr>
      </w:pPr>
      <w:ins w:id="95" w:author="USER" w:date="2019-07-21T17:0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</w:ins>
      <w:ins w:id="96" w:author="USER" w:date="2019-07-21T17:0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컨테이너끼리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통신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있는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네트워크를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C62290" w:rsidRDefault="00C62290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" w:author="USER" w:date="2019-07-21T16:4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8" w:author="USER" w:date="2019-07-21T17:0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byfn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네트워크를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컨테이너들은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서로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통신할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있습니다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8F4304" w:rsidRPr="00231E58" w:rsidRDefault="008F4304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1" w:author="USER" w:date="2019-07-21T16:37:00Z"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services</w:t>
        </w:r>
        <w:r w:rsidR="00C62290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orderer.example.com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6" w:author="USER" w:date="2019-07-21T18:02:00Z"/>
          <w:rFonts w:ascii="Consolas" w:eastAsia="굴림" w:hAnsi="Consolas" w:cs="굴림"/>
          <w:color w:val="CE9178"/>
          <w:kern w:val="0"/>
          <w:sz w:val="21"/>
          <w:szCs w:val="21"/>
        </w:rPr>
      </w:pPr>
      <w:ins w:id="10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 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base/docker-compose-base.yaml</w:t>
        </w:r>
      </w:ins>
    </w:p>
    <w:p w:rsidR="00AA0F59" w:rsidRPr="00231E58" w:rsidRDefault="00AA0F59" w:rsidP="00AA0F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9" w:author="USER" w:date="2019-07-21T18:0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/base/docker-compose-base.yaml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참조하여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10" w:author="USER" w:date="2019-07-21T18:03:00Z"/>
          <w:rFonts w:ascii="Consolas" w:eastAsia="굴림" w:hAnsi="Consolas" w:cs="굴림"/>
          <w:color w:val="CE9178"/>
          <w:kern w:val="0"/>
          <w:sz w:val="21"/>
          <w:szCs w:val="21"/>
        </w:rPr>
      </w:pPr>
      <w:ins w:id="11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orderer.example.com</w:t>
        </w:r>
      </w:ins>
    </w:p>
    <w:p w:rsidR="00AA0F59" w:rsidRPr="00231E58" w:rsidRDefault="00AA0F59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1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13" w:author="USER" w:date="2019-07-21T18:0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/base/docker-compose-base.yaml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에서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참조하는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service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입니다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AA0F59" w:rsidRPr="00AA0F59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14" w:author="USER" w:date="2019-07-21T16:37:00Z"/>
          <w:rFonts w:ascii="Consolas" w:eastAsia="굴림" w:hAnsi="Consolas" w:cs="굴림"/>
          <w:color w:val="CE9178"/>
          <w:kern w:val="0"/>
          <w:sz w:val="21"/>
          <w:szCs w:val="21"/>
          <w:rPrChange w:id="115" w:author="USER" w:date="2019-07-21T18:04:00Z">
            <w:rPr>
              <w:ins w:id="116" w:author="USER" w:date="2019-07-21T16:37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  <w:ins w:id="11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1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1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2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2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peer0.org1.example.com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2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2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2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30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base/docker-compose-base.yaml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31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32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3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3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3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3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3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3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3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peer1.org1.example.com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4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4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4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4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4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4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base/docker-compose-base.yaml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46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4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4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4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5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5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peer0.org2.example.com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5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5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5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60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base/docker-compose-base.yaml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61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62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6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6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6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6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6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6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6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peer1.org2.example.com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7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7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7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7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7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7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base/docker-compose-base.yaml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76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7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7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7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80" w:author="USER" w:date="2019-07-21T17:08:00Z"/>
          <w:rFonts w:ascii="Consolas" w:eastAsia="굴림" w:hAnsi="Consolas" w:cs="굴림"/>
          <w:color w:val="CE9178"/>
          <w:kern w:val="0"/>
          <w:sz w:val="21"/>
          <w:szCs w:val="21"/>
        </w:rPr>
      </w:pPr>
      <w:ins w:id="18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8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8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8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cli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8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8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cli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87" w:author="USER" w:date="2019-07-21T19:44:00Z"/>
          <w:rFonts w:ascii="Consolas" w:eastAsia="굴림" w:hAnsi="Consolas" w:cs="굴림"/>
          <w:color w:val="CE9178"/>
          <w:kern w:val="0"/>
          <w:sz w:val="21"/>
          <w:szCs w:val="21"/>
        </w:rPr>
      </w:pPr>
      <w:ins w:id="18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image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hyperledger/fabric-tools:$IMAGE_TAG</w:t>
        </w:r>
      </w:ins>
    </w:p>
    <w:p w:rsidR="009E2CF8" w:rsidRDefault="009E2CF8" w:rsidP="009E2CF8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189" w:author="USER" w:date="2019-07-21T19:45:00Z"/>
          <w:rFonts w:ascii="Consolas" w:eastAsia="굴림" w:hAnsi="Consolas" w:cs="굴림"/>
          <w:color w:val="C586C0"/>
          <w:kern w:val="0"/>
          <w:sz w:val="21"/>
          <w:szCs w:val="21"/>
        </w:rPr>
      </w:pPr>
      <w:ins w:id="190" w:author="USER" w:date="2019-07-21T19:4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컨테이너에서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이미지를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지</w:t>
        </w:r>
      </w:ins>
      <w:ins w:id="191" w:author="USER" w:date="2019-07-21T19:4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정합니다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E2CF8" w:rsidRPr="00D778C5" w:rsidRDefault="009E2CF8" w:rsidP="009E2CF8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192" w:author="USER" w:date="2019-07-21T19:4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93" w:author="USER" w:date="2019-07-21T19:4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IMAGE_TAG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.env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파일에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설정되어있는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latest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E2CF8" w:rsidRPr="009E2CF8" w:rsidRDefault="009E2CF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9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9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9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tty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true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97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9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stdin_open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true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9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00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01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02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GOPATH=/opt/gopath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0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0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CORE_VM_ENDPOINT=unix:///host/var/run/docker.sock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0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0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231E58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#- FABRIC_LOGGING_SPEC=DEBUG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07" w:author="USER" w:date="2019-07-21T17:35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0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FABRIC_LOGGING_SPEC=INFO</w:t>
        </w:r>
      </w:ins>
    </w:p>
    <w:p w:rsidR="003204BA" w:rsidRPr="00231E58" w:rsidRDefault="003204BA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0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10" w:author="USER" w:date="2019-07-21T17:3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표시되는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로그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레벨</w:t>
        </w:r>
      </w:ins>
      <w:ins w:id="211" w:author="USER" w:date="2019-07-21T18:00:00Z">
        <w:r w:rsidR="00AA0F59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을</w:t>
        </w:r>
      </w:ins>
      <w:ins w:id="212" w:author="USER" w:date="2019-07-21T17:3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1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1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CORE_PEER_ID=cli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1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1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CORE_PEER_ADDRESS=peer0.org1.example.com:7051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17" w:author="USER" w:date="2019-07-21T18:20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18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CORE_PEER_LOCALMSPID=Org1MSP</w:t>
        </w:r>
      </w:ins>
    </w:p>
    <w:p w:rsidR="008C0A6E" w:rsidRPr="008C0A6E" w:rsidRDefault="008C0A6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19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20" w:author="USER" w:date="2019-07-21T18:20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/LOCALMSP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21" w:author="USER" w:date="2019-07-21T17:35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22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CORE_PEER_TLS_ENABLED=true</w:t>
        </w:r>
      </w:ins>
    </w:p>
    <w:p w:rsidR="003204BA" w:rsidRPr="00231E58" w:rsidRDefault="003204BA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23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24" w:author="USER" w:date="2019-07-21T17:3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lastRenderedPageBreak/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T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LS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여부를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25" w:author="USER" w:date="2019-07-21T18:21:00Z"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26" w:author="USER" w:date="2019-07-21T17:35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2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CORE_PEER_TLS_CERT_FILE=/opt/gopath/src/github.com/hyperledger/fabric/peer/crypto/peerOrganizations/org1.example.com/peers/peer0.org1.example.com/tls/server.crt</w:t>
        </w:r>
      </w:ins>
    </w:p>
    <w:p w:rsidR="003204BA" w:rsidRPr="00231E58" w:rsidRDefault="003204BA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2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29" w:author="USER" w:date="2019-07-21T17:3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/TLS</w:t>
        </w:r>
      </w:ins>
      <w:ins w:id="230" w:author="USER" w:date="2019-07-21T17:3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인증서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31" w:author="USER" w:date="2019-07-21T18:21:00Z"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32" w:author="USER" w:date="2019-07-21T17:3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33" w:author="USER" w:date="2019-07-21T17:36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3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CORE_PEER_TLS_KEY_FILE=/opt/gopath/src/github.com/hyperledger/fabric/peer/crypto/peerOrganizations/org1.example.com/peers/peer0.org1.example.com/tls/server.key</w:t>
        </w:r>
      </w:ins>
    </w:p>
    <w:p w:rsidR="003204BA" w:rsidRPr="00231E58" w:rsidRDefault="003204BA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3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36" w:author="USER" w:date="2019-07-21T17:3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T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LS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개인키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37" w:author="USER" w:date="2019-07-21T18:21:00Z"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 w:rsidR="008C0A6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38" w:author="USER" w:date="2019-07-21T17:3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39" w:author="USER" w:date="2019-07-21T18:17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40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CORE_PEER_TLS_ROOTCERT_FILE=/opt/gopath/src/github.com/hyperledger/fabric/peer/crypto/peerOrganizations/org1.example.com/peers/peer0.org1.example.com/tls/ca.crt</w:t>
        </w:r>
      </w:ins>
    </w:p>
    <w:p w:rsidR="008C0A6E" w:rsidRPr="00231E58" w:rsidRDefault="008C0A6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41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42" w:author="USER" w:date="2019-07-21T18:17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T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LS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인증서를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발급한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CA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인증서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43" w:author="USER" w:date="2019-07-21T18:2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244" w:author="USER" w:date="2019-07-21T18:17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Pr="008C0A6E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45" w:author="USER" w:date="2019-07-21T17:27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46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CORE_PEER_MSPCONFIGPATH=/opt/gopath/src/github.com/hyperledger/fabric/peer/crypto/peerOrganizations/org1.example.com/users/Admin@org1.example.com/</w:t>
        </w:r>
      </w:ins>
      <w:ins w:id="247" w:author="USER" w:date="2019-07-21T17:27:00Z">
        <w:r w:rsidR="00340420">
          <w:rPr>
            <w:rFonts w:ascii="Consolas" w:eastAsia="굴림" w:hAnsi="Consolas" w:cs="굴림" w:hint="eastAsia"/>
            <w:color w:val="CE9178"/>
            <w:kern w:val="0"/>
            <w:sz w:val="21"/>
            <w:szCs w:val="21"/>
          </w:rPr>
          <w:t>m</w:t>
        </w:r>
      </w:ins>
      <w:ins w:id="248" w:author="USER" w:date="2019-07-21T18:19:00Z">
        <w:r w:rsidR="008C0A6E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sp</w:t>
        </w:r>
      </w:ins>
    </w:p>
    <w:p w:rsidR="00340420" w:rsidRDefault="00340420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49" w:author="USER" w:date="2019-07-21T17:27:00Z"/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340420" w:rsidRDefault="00710D8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50" w:author="USER" w:date="2019-07-26T15:47:00Z"/>
          <w:rFonts w:ascii="Consolas" w:eastAsia="굴림" w:hAnsi="Consolas" w:cs="굴림"/>
          <w:color w:val="C586C0"/>
          <w:kern w:val="0"/>
          <w:sz w:val="21"/>
          <w:szCs w:val="21"/>
        </w:rPr>
      </w:pPr>
      <w:ins w:id="251" w:author="USER" w:date="2019-07-26T15:47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/peer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MPS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710D8E" w:rsidRPr="00231E58" w:rsidRDefault="00710D8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5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53" w:author="USER" w:date="2019-07-21T18:25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54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working_dir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/opt/gopath/src/github.com/hyperledger/fabric/peer</w:t>
        </w:r>
      </w:ins>
    </w:p>
    <w:p w:rsidR="008C0A6E" w:rsidRPr="00231E58" w:rsidRDefault="008C0A6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55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56" w:author="USER" w:date="2019-07-21T18:2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command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실행되는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</w:t>
        </w:r>
      </w:ins>
      <w:ins w:id="257" w:author="USER" w:date="2019-07-21T18:2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정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58" w:author="USER" w:date="2019-07-21T18:26:00Z"/>
          <w:rFonts w:ascii="Consolas" w:eastAsia="굴림" w:hAnsi="Consolas" w:cs="굴림"/>
          <w:color w:val="CE9178"/>
          <w:kern w:val="0"/>
          <w:sz w:val="21"/>
          <w:szCs w:val="21"/>
        </w:rPr>
      </w:pPr>
      <w:ins w:id="25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command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/bin/bash</w:t>
        </w:r>
      </w:ins>
    </w:p>
    <w:p w:rsidR="008C0A6E" w:rsidRPr="00231E58" w:rsidRDefault="008C0A6E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6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61" w:author="USER" w:date="2019-07-21T18:2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실행되는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명령어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입니다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6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6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6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6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/var/run/:/host/var/run/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66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6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./../chaincode/:/opt/gopath/src/github.com/hyperledger/fabric-samples/chaincode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6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6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./crypto-config:/opt/gopath/src/github.com/hyperledger/fabric/peer/crypto/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7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7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./scripts:/opt/gopath/src/github.com/hyperledger/fabric/peer/scripts/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7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7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./channel-artifacts:/opt/gopath/src/github.com/hyperledger/fabric/peer/channel-artifacts</w:t>
        </w:r>
      </w:ins>
    </w:p>
    <w:p w:rsidR="002B03EE" w:rsidRDefault="002B03EE" w:rsidP="002B03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74" w:author="USER" w:date="2019-07-21T18:27:00Z"/>
          <w:rFonts w:ascii="Consolas" w:eastAsia="굴림" w:hAnsi="Consolas" w:cs="굴림"/>
          <w:color w:val="C586C0"/>
          <w:kern w:val="0"/>
          <w:sz w:val="21"/>
          <w:szCs w:val="21"/>
        </w:rPr>
      </w:pPr>
      <w:ins w:id="275" w:author="USER" w:date="2019-07-21T18:2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276" w:author="USER" w:date="2019-07-21T18:27:00Z">
        <w:r w:rsidRPr="002B03E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호스트와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폴더를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공유합니다</w:t>
        </w:r>
      </w:ins>
    </w:p>
    <w:p w:rsidR="002B03EE" w:rsidRPr="00231E58" w:rsidRDefault="002B03EE" w:rsidP="002B03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77" w:author="USER" w:date="2019-07-21T18:26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78" w:author="USER" w:date="2019-07-21T18:27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279" w:author="USER" w:date="2019-07-21T18:28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ex)::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호스트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</w:t>
        </w:r>
      </w:ins>
      <w:ins w:id="280" w:author="USER" w:date="2019-07-21T18:27:00Z"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:</w:t>
        </w:r>
      </w:ins>
      <w:ins w:id="281" w:author="USER" w:date="2019-07-21T18:28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</w:ins>
    </w:p>
    <w:p w:rsidR="002B03EE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82" w:author="USER" w:date="2019-07-21T18:26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8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8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8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depends_on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86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8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8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8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90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91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peer1.org1.example.com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92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93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94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95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peer1.org2.example.com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96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97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231E58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networks</w:t>
        </w:r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231E58" w:rsidRPr="00231E58" w:rsidRDefault="00231E58" w:rsidP="00231E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298" w:author="USER" w:date="2019-07-21T16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299" w:author="USER" w:date="2019-07-21T16:37:00Z">
        <w:r w:rsidRPr="00231E58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231E58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byfn</w:t>
        </w:r>
      </w:ins>
    </w:p>
    <w:p w:rsidR="00231E58" w:rsidRDefault="00231E58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00" w:author="USER" w:date="2019-07-21T17:3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204BA" w:rsidRDefault="003204BA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01" w:author="USER" w:date="2019-07-21T17:3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204BA" w:rsidRDefault="003204BA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02" w:author="USER" w:date="2019-07-21T17:3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204BA" w:rsidRDefault="003204BA" w:rsidP="003204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03" w:author="USER" w:date="2019-07-21T17:37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  <w:ins w:id="304" w:author="USER" w:date="2019-07-21T17:37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d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ocker-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compose-</w:t>
        </w:r>
      </w:ins>
      <w:ins w:id="305" w:author="USER" w:date="2019-07-21T17:46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base</w:t>
        </w:r>
      </w:ins>
      <w:ins w:id="306" w:author="USER" w:date="2019-07-21T17:37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.yaml</w:t>
        </w:r>
      </w:ins>
    </w:p>
    <w:p w:rsidR="003204BA" w:rsidRDefault="003204BA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307" w:author="USER" w:date="2019-07-21T17:3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0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09" w:author="USER" w:date="2019-07-21T17:37:00Z"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version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'2'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12" w:author="USER" w:date="2019-07-21T17:37:00Z"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1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orderer.example.com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1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1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1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2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2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peer-base.yaml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2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2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orderer-base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2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2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2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2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../channel-artifacts/genesis.block:/var/hyperledger/orderer/orderer.genesis.block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2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2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../crypto-config/ordererOrganizations/example.com/orderers/orderer.example.com/msp:/var/hyperledger/orderer/msp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3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3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../crypto-config/ordererOrganizations/example.com/orderers/orderer.example.com/tls/:/var/hyperledger/orderer/tls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3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3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orderer.example.com:/var/hyperledger/production/orderer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3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3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ports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3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3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7050:7050</w:t>
        </w:r>
      </w:ins>
    </w:p>
    <w:p w:rsidR="002B03EE" w:rsidRDefault="002B03EE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38" w:author="USER" w:date="2019-07-21T18:33:00Z"/>
          <w:rFonts w:ascii="Consolas" w:eastAsia="굴림" w:hAnsi="Consolas" w:cs="굴림"/>
          <w:color w:val="C586C0"/>
          <w:kern w:val="0"/>
          <w:sz w:val="21"/>
          <w:szCs w:val="21"/>
        </w:rPr>
      </w:pPr>
      <w:ins w:id="339" w:author="USER" w:date="2019-07-21T18:30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340" w:author="USER" w:date="2019-07-21T18:3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호스트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포트와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341" w:author="USER" w:date="2019-07-21T18:3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포트를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342" w:author="USER" w:date="2019-07-21T18:3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포워딩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2B03EE" w:rsidRPr="00231E58" w:rsidRDefault="002B03EE" w:rsidP="002B03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43" w:author="USER" w:date="2019-07-21T18:33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44" w:author="USER" w:date="2019-07-21T18:3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ex)::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호스트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포트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: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포트</w:t>
        </w:r>
      </w:ins>
    </w:p>
    <w:p w:rsidR="002B03EE" w:rsidRPr="002B03EE" w:rsidRDefault="002B03EE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45" w:author="USER" w:date="2019-07-21T18:31:00Z"/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2B03EE" w:rsidRPr="002B03EE" w:rsidRDefault="002B03EE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46" w:author="USER" w:date="2019-07-21T17:37:00Z"/>
          <w:rFonts w:ascii="Consolas" w:eastAsia="굴림" w:hAnsi="Consolas" w:cs="굴림"/>
          <w:color w:val="C586C0"/>
          <w:kern w:val="0"/>
          <w:sz w:val="21"/>
          <w:szCs w:val="21"/>
          <w:rPrChange w:id="347" w:author="USER" w:date="2019-07-21T18:31:00Z">
            <w:rPr>
              <w:ins w:id="348" w:author="USER" w:date="2019-07-21T17:37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4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5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peer0.org1.example.com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5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5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peer0.org1.example.com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5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5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5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5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peer-base.yaml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5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5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5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6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6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6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CORE_PEER_ID=peer0.org1.example.com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6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6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CORE_PEER_ADDRESS=peer0.org1.example.com:7051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6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6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CORE_PEER_LISTENADDRESS=0.0.0.0:7051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6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6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CORE_PEER_CHAINCODEADDRESS=peer0.org1.example.com:7052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6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7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CORE_PEER_CHAINCODELISTENADDRESS=0.0.0.0:7052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7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7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CORE_PEER_GOSSIP_BOOTSTRAP=peer1.org1.example.com:8051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7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7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CORE_PEER_GOSSIP_EXTERNALENDPOINT=peer0.org1.example.com:7051</w:t>
        </w:r>
      </w:ins>
    </w:p>
    <w:p w:rsid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75" w:author="USER" w:date="2019-07-21T19:10:00Z"/>
          <w:rFonts w:ascii="Consolas" w:eastAsia="굴림" w:hAnsi="Consolas" w:cs="굴림"/>
          <w:color w:val="CE9178"/>
          <w:kern w:val="0"/>
          <w:sz w:val="21"/>
          <w:szCs w:val="21"/>
        </w:rPr>
      </w:pPr>
      <w:ins w:id="37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CORE_PEER_LOCALMSPID=Org1MSP</w:t>
        </w:r>
      </w:ins>
    </w:p>
    <w:p w:rsidR="00D778C5" w:rsidRPr="003204BA" w:rsidRDefault="00D778C5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7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78" w:author="USER" w:date="2019-07-21T19:10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/0.0.0.0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로컬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주소를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나타냅니다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7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8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8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8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/var/run/:/host/var/run/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8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8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../crypto-config/peerOrganizations/org1.example.com/peers/peer0.org1.example.com/msp:/etc/hyperledger/fabric/msp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8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8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../crypto-config/peerOrganizations/org1.example.com/peers/peer0.org1.example.com/tls:/etc/hyperledger/fabric/tls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8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8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peer0.org1.example.com:/var/hyperledger/production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8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9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ports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9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9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7051:7051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9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9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9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peer1.org1.example.com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9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9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peer1.org1.example.com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39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39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0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0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peer-base.yaml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0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0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0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0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0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0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CORE_PEER_ID=peer1.org1.example.com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0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0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CORE_PEER_ADDRESS=peer1.org1.example.com:8051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1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1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CORE_PEER_LISTENADDRESS=0.0.0.0:8051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1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1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CORE_PEER_CHAINCODEADDRESS=peer1.org1.example.com:8052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1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1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CORE_PEER_CHAINCODELISTENADDRESS=0.0.0.0:8052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1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1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CORE_PEER_GOSSIP_EXTERNALENDPOINT=peer1.org1.example.com:8051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1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1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CORE_PEER_GOSSIP_BOOTSTRAP=peer0.org1.example.com:7051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2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2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CORE_PEER_LOCALMSPID=Org1MSP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2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2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2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2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/var/run/:/host/var/run/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2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2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../crypto-config/peerOrganizations/org1.example.com/peers/peer1.org1.example.com/msp:/etc/hyperledger/fabric/msp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2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2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../crypto-config/peerOrganizations/org1.example.com/peers/peer1.org1.example.com/tls:/etc/hyperledger/fabric/tls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3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peer1.org1.example.com:/var/hyperledger/production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3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ports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3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8051:8051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3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3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peer0.org2.example.com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4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4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peer0.org2.example.com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4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4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4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4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peer-base.yaml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4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4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4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4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5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5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CORE_PEER_ID=peer0.org2.example.com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5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5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CORE_PEER_ADDRESS=peer0.org2.example.com:9051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5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5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CORE_PEER_LISTENADDRESS=0.0.0.0:9051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5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5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CORE_PEER_CHAINCODEADDRESS=peer0.org2.example.com:9052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5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5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CORE_PEER_CHAINCODELISTENADDRESS=0.0.0.0:9052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6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6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CORE_PEER_GOSSIP_EXTERNALENDPOINT=peer0.org2.example.com:9051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6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6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CORE_PEER_GOSSIP_BOOTSTRAP=peer1.org2.example.com:10051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6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6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CORE_PEER_LOCALMSPID=Org2MSP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6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6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6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6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/var/run/:/host/var/run/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7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71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../crypto-config/peerOrganizations/org2.example.com/peers/peer0.org2.example.com/msp:/etc/hyperledger/fabric/msp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72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73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../crypto-config/peerOrganizations/org2.example.com/peers/peer0.org2.example.com/tls:/etc/hyperledger/fabric/tls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74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75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peer0.org2.example.com:/var/hyperledger/production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76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77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ports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78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79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9051:9051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0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8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peer1.org2.example.com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8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container_name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peer1.org2.example.com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8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extends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8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file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peer-base.yaml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8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9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peer-base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9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9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9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9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CORE_PEER_ID=peer1.org2.example.com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9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9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CORE_PEER_ADDRESS=peer1.org2.example.com:10051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9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49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CORE_PEER_LISTENADDRESS=0.0.0.0:10051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49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0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CORE_PEER_CHAINCODEADDRESS=peer1.org2.example.com:10052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0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0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CORE_PEER_CHAINCODELISTENADDRESS=0.0.0.0:10052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0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0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CORE_PEER_GOSSIP_EXTERNALENDPOINT=peer1.org2.example.com:10051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0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0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CORE_PEER_GOSSIP_BOOTSTRAP=peer0.org2.example.com:9051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0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0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CORE_PEER_LOCALMSPID=Org2MSP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0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1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volumes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1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1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/var/run/:/host/var/run/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13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14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../crypto-config/peerOrganizations/org2.example.com/peers/peer1.org2.example.com/msp:/etc/hyperledger/fabric/msp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15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16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../crypto-config/peerOrganizations/org2.example.com/peers/peer1.org2.example.com/tls:/etc/hyperledger/fabric/tls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17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18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peer1.org2.example.com:/var/hyperledger/production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19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20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3204BA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ports</w:t>
        </w:r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3204BA" w:rsidRPr="003204BA" w:rsidRDefault="003204BA" w:rsidP="003204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21" w:author="USER" w:date="2019-07-21T17:3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22" w:author="USER" w:date="2019-07-21T17:37:00Z">
        <w:r w:rsidRPr="003204BA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3204BA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10051:10051</w:t>
        </w:r>
      </w:ins>
    </w:p>
    <w:p w:rsidR="003204BA" w:rsidRDefault="003204BA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523" w:author="USER" w:date="2019-07-21T19:14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524" w:author="USER" w:date="2019-07-21T19:14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525" w:author="USER" w:date="2019-07-21T19:14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P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526" w:author="USER" w:date="2019-07-21T19:14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  <w:rPrChange w:id="527" w:author="USER" w:date="2019-07-21T19:14:00Z">
            <w:rPr>
              <w:ins w:id="528" w:author="USER" w:date="2019-07-21T19:14:00Z"/>
              <w:rFonts w:ascii="Consolas" w:eastAsia="굴림체" w:hAnsi="Consolas" w:cs="굴림체"/>
              <w:color w:val="404040"/>
              <w:spacing w:val="5"/>
              <w:kern w:val="0"/>
              <w:sz w:val="32"/>
              <w:szCs w:val="32"/>
            </w:rPr>
          </w:rPrChange>
        </w:rPr>
      </w:pPr>
      <w:ins w:id="529" w:author="USER" w:date="2019-07-21T19:14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peer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-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base</w:t>
        </w:r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.yaml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0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31" w:author="USER" w:date="2019-07-21T19:14:00Z"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version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'2'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3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34" w:author="USER" w:date="2019-07-21T19:14:00Z"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services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5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36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peer-base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7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38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image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hyperledger/fabric-peer:$IMAGE_TAG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39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40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41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42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CORE_VM_ENDPOINT=unix:///host/var/run/docker.sock</w:t>
        </w:r>
      </w:ins>
    </w:p>
    <w:p w:rsidR="00D778C5" w:rsidRDefault="00D778C5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543" w:author="USER" w:date="2019-07-21T19:15:00Z"/>
          <w:rFonts w:ascii="Consolas" w:eastAsia="굴림" w:hAnsi="Consolas" w:cs="굴림"/>
          <w:color w:val="CE9178"/>
          <w:kern w:val="0"/>
          <w:sz w:val="21"/>
          <w:szCs w:val="21"/>
        </w:rPr>
        <w:pPrChange w:id="544" w:author="USER" w:date="2019-07-21T19:14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45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CORE_VM_DOCKER_HOSTCONFIG_NETWORKMODE=${COMPOSE_PROJECT_NAME}_byfn</w:t>
        </w:r>
      </w:ins>
    </w:p>
    <w:p w:rsidR="00D778C5" w:rsidRPr="00D778C5" w:rsidRDefault="00D778C5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54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  <w:pPrChange w:id="547" w:author="USER" w:date="2019-07-21T19:14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48" w:author="USER" w:date="2019-07-21T19:1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 .env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파일에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있는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net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이라는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이름을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49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50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FABRIC_LOGGING_SPEC=INFO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51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52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D778C5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#- FABRIC_LOGGING_SPEC=DEBUG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53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54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CORE_PEER_TLS_ENABLED=true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55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56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CORE_PEER_GOSSIP_USELEADERELECTION=true</w:t>
        </w:r>
      </w:ins>
    </w:p>
    <w:p w:rsidR="00710D8E" w:rsidRPr="00710D8E" w:rsidRDefault="00D778C5" w:rsidP="00710D8E">
      <w:pPr>
        <w:widowControl/>
        <w:shd w:val="clear" w:color="auto" w:fill="1E1E1E"/>
        <w:wordWrap/>
        <w:autoSpaceDE/>
        <w:autoSpaceDN/>
        <w:spacing w:after="0" w:line="285" w:lineRule="atLeast"/>
        <w:ind w:left="630" w:hangingChars="300" w:hanging="630"/>
        <w:jc w:val="left"/>
        <w:rPr>
          <w:ins w:id="557" w:author="USER" w:date="2019-07-26T15:53:00Z"/>
          <w:rFonts w:ascii="Consolas" w:eastAsia="굴림" w:hAnsi="Consolas" w:cs="굴림" w:hint="eastAsia"/>
          <w:color w:val="C586C0"/>
          <w:kern w:val="0"/>
          <w:sz w:val="21"/>
          <w:szCs w:val="21"/>
          <w:rPrChange w:id="558" w:author="USER" w:date="2019-07-26T15:55:00Z">
            <w:rPr>
              <w:ins w:id="559" w:author="USER" w:date="2019-07-26T15:53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  <w:pPrChange w:id="560" w:author="USER" w:date="2019-07-26T15:5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61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</w:ins>
      <w:ins w:id="562" w:author="USER" w:date="2019-07-26T15:53:00Z"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 w:rsidR="00710D8E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Gossip</w:t>
        </w:r>
        <w:r w:rsidR="00710D8E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프로콜의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리더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563" w:author="USER" w:date="2019-07-26T15:54:00Z"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선출을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수동으로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할지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자동으로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할지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.(</w:t>
        </w:r>
      </w:ins>
      <w:ins w:id="564" w:author="USER" w:date="2019-07-26T15:55:00Z">
        <w:r w:rsidR="00710D8E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true=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자동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,</w:t>
        </w:r>
        <w:r w:rsidR="00710D8E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false=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수동</w:t>
        </w:r>
        <w:r w:rsidR="00710D8E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)</w:t>
        </w:r>
      </w:ins>
    </w:p>
    <w:p w:rsidR="00710D8E" w:rsidRDefault="00D778C5" w:rsidP="00710D8E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565" w:author="USER" w:date="2019-07-26T15:54:00Z"/>
          <w:rFonts w:ascii="Consolas" w:eastAsia="굴림" w:hAnsi="Consolas" w:cs="굴림" w:hint="eastAsia"/>
          <w:color w:val="CE9178"/>
          <w:kern w:val="0"/>
          <w:sz w:val="21"/>
          <w:szCs w:val="21"/>
        </w:rPr>
        <w:pPrChange w:id="566" w:author="USER" w:date="2019-07-26T15:55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6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CORE_PEER_GOSSIP_ORGLEADER=false</w:t>
        </w:r>
      </w:ins>
    </w:p>
    <w:p w:rsidR="00FF126C" w:rsidRDefault="00710D8E" w:rsidP="00710D8E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568" w:author="USER" w:date="2019-07-26T15:57:00Z"/>
          <w:rFonts w:ascii="Consolas" w:eastAsia="굴림" w:hAnsi="Consolas" w:cs="굴림"/>
          <w:color w:val="C586C0"/>
          <w:kern w:val="0"/>
          <w:sz w:val="21"/>
          <w:szCs w:val="21"/>
        </w:rPr>
        <w:pPrChange w:id="569" w:author="USER" w:date="2019-07-26T15:53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70" w:author="USER" w:date="2019-07-26T15:5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571" w:author="USER" w:date="2019-07-26T15:5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설정에서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false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사용하여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리더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선출을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수동으로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때</w:t>
        </w:r>
      </w:ins>
    </w:p>
    <w:p w:rsidR="00710D8E" w:rsidRPr="00D778C5" w:rsidRDefault="00710D8E" w:rsidP="00710D8E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ins w:id="57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  <w:pPrChange w:id="573" w:author="USER" w:date="2019-07-26T15:53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574" w:author="USER" w:date="2019-07-26T15:5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해당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pee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r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를</w:t>
        </w:r>
      </w:ins>
      <w:ins w:id="575" w:author="USER" w:date="2019-07-26T15:57:00Z"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리더로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할지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설정합니다</w:t>
        </w:r>
        <w:r w:rsidR="00FF126C"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7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7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CORE_PEER_PROFILE_ENABLED=true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78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79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CORE_PEER_TLS_CERT_FILE=/etc/hyperledger/fabric/tls/server.crt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80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81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CORE_PEER_TLS_KEY_FILE=/etc/hyperledger/fabric/tls/server.key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8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83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CORE_PEER_TLS_ROOTCERT_FILE=/etc/hyperledger/fabric/tls/ca.crt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84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85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working_dir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/opt/gopath/src/github.com/hyperledger/fabric/peer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86" w:author="USER" w:date="2019-07-21T19:46:00Z"/>
          <w:rFonts w:ascii="Consolas" w:eastAsia="굴림" w:hAnsi="Consolas" w:cs="굴림"/>
          <w:color w:val="CE9178"/>
          <w:kern w:val="0"/>
          <w:sz w:val="21"/>
          <w:szCs w:val="21"/>
        </w:rPr>
      </w:pPr>
      <w:ins w:id="58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command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peer node start</w:t>
        </w:r>
      </w:ins>
    </w:p>
    <w:p w:rsidR="009E2CF8" w:rsidRPr="00D778C5" w:rsidRDefault="009E2CF8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88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89" w:author="USER" w:date="2019-07-21T19:4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피어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노드를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구동합니다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0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1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92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orderer-base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3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94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image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hyperledger/fabric-orderer:$IMAGE_TAG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5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96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environment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7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598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FABRIC_LOGGING_SPEC=INFO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599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00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ORDERER_GENERAL_LISTENADDRESS=0.0.0.0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01" w:author="USER" w:date="2019-07-26T16:00:00Z"/>
          <w:rFonts w:ascii="Consolas" w:eastAsia="굴림" w:hAnsi="Consolas" w:cs="굴림"/>
          <w:color w:val="CE9178"/>
          <w:kern w:val="0"/>
          <w:sz w:val="21"/>
          <w:szCs w:val="21"/>
        </w:rPr>
      </w:pPr>
      <w:ins w:id="602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ORDERER_GENERAL_GENESISMETHOD=file</w:t>
        </w:r>
      </w:ins>
    </w:p>
    <w:p w:rsidR="00FF126C" w:rsidRDefault="00FF126C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03" w:author="USER" w:date="2019-07-26T16:00:00Z"/>
          <w:rFonts w:ascii="Consolas" w:eastAsia="굴림" w:hAnsi="Consolas" w:cs="굴림"/>
          <w:color w:val="C586C0"/>
          <w:kern w:val="0"/>
          <w:sz w:val="21"/>
          <w:szCs w:val="21"/>
        </w:rPr>
      </w:pPr>
      <w:ins w:id="604" w:author="USER" w:date="2019-07-26T16:00:00Z">
        <w:r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ab/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genesis block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file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provision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할지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FF126C" w:rsidRPr="00D778C5" w:rsidRDefault="00FF126C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05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0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0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ORDERER_GENERAL_GENESISFILE=/var/hyperledger/orderer/orderer.genesis.block</w:t>
        </w:r>
      </w:ins>
    </w:p>
    <w:p w:rsidR="00FF126C" w:rsidRDefault="00FF126C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08" w:author="USER" w:date="2019-07-26T15:59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09" w:author="USER" w:date="2019-07-26T15:59:00Z">
        <w:r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ab/>
        </w:r>
      </w:ins>
    </w:p>
    <w:p w:rsidR="00FF126C" w:rsidRDefault="00FF126C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10" w:author="USER" w:date="2019-07-26T15:59:00Z"/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ins w:id="611" w:author="USER" w:date="2019-07-26T15:59:00Z">
        <w:r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ab/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genesis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block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위치를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1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13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ORDERER_GENERAL_LOCALMSPID=OrdererMSP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14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15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ORDERER_GENERAL_LOCALMSPDIR=/var/hyperledger/orderer/msp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1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1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</w:t>
        </w:r>
        <w:r w:rsidRPr="00D778C5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 enabled TLS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18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19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ORDERER_GENERAL_TLS_ENABLED=true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20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21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ORDERER_GENERAL_TLS_PRIVATEKEY=/var/hyperledger/orderer/tls/server.key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2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23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ORDERER_GENERAL_TLS_CERTIFICATE=/var/hyperledger/orderer/tls/server.crt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24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25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ORDERER_GENERAL_TLS_ROOTCAS=[/var/hyperledger/orderer/tls/ca.crt]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2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2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ORDERER_KAFKA_TOPIC_REPLICATIONFACTOR=1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28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29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ORDERER_KAFKA_VERBOSE=true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30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31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ORDERER_GENERAL_CLUSTER_CLIENTCERTIFICATE=/var/hyperledger/orderer/tls/server.crt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3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33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ORDERER_GENERAL_CLUSTER_CLIENTPRIVATEKEY=/var/hyperledger/orderer/tls/server.key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34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35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-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ORDERER_GENERAL_CLUSTER_ROOTCAS=[/var/hyperledger/orderer/tls/ca.crt]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36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37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working_dir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/opt/gopath/src/github.com/hyperledger/fabric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38" w:author="USER" w:date="2019-07-21T19:46:00Z"/>
          <w:rFonts w:ascii="Consolas" w:eastAsia="굴림" w:hAnsi="Consolas" w:cs="굴림"/>
          <w:color w:val="CE9178"/>
          <w:kern w:val="0"/>
          <w:sz w:val="21"/>
          <w:szCs w:val="21"/>
        </w:rPr>
      </w:pPr>
      <w:ins w:id="639" w:author="USER" w:date="2019-07-21T19:14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D778C5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command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: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orderer</w:t>
        </w:r>
      </w:ins>
    </w:p>
    <w:p w:rsidR="009E2CF8" w:rsidRPr="00D778C5" w:rsidRDefault="009E2CF8" w:rsidP="009E2C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40" w:author="USER" w:date="2019-07-21T19:46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41" w:author="USER" w:date="2019-07-21T19:46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오더러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노드를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구동합니다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E2CF8" w:rsidRPr="009E2CF8" w:rsidRDefault="009E2CF8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42" w:author="USER" w:date="2019-07-21T19:1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3" w:author="USER" w:date="2019-07-21T19:1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4" w:author="USER" w:date="2019-07-21T19:17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5" w:author="USER" w:date="2019-07-21T19:18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D778C5" w:rsidRDefault="00D778C5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6" w:author="USER" w:date="2019-07-21T19:18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  <w:ins w:id="647" w:author="USER" w:date="2019-07-21T19:18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script.sh</w:t>
        </w:r>
      </w:ins>
    </w:p>
    <w:p w:rsidR="00D778C5" w:rsidRDefault="00D778C5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648" w:author="USER" w:date="2019-07-21T19:18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4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50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5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 ____    _____      _      ____    _____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54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"/ ___|  |_   _|    / \    |  _ \  |_   _|"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56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"\___ \    | |     / _ \   | |_) |   | |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58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 ___) |   | |    / ___ \  |  _ &lt;    | |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5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60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"|____/    |_|   /_/   \_\ |_| \_\   |_|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6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6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6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64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"Build your first network (BYFN) end-to-end test"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6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66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6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6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CHANNEL_NAME=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$1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6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7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DELAY=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$2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7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LANGUAGE=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$3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7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TIMEOUT=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$4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76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VERBOSE=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$5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7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NO_CHAINCODE=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$6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7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80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${CHANNEL_NAME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"mychannel"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8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${DELAY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"3"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84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${LANGUAGE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"golang"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86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${TIMEOUT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"10"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88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${VERBOSE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"false"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8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0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: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${NO_CHAINCODE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"false"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9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LANGUAGE=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`echo 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$LANGUAGE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 xml:space="preserve">" 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|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 xml:space="preserve"> tr [:upper:] [:lower:]`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9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COUNTER=1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9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6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>MAX_RETRY=20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9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69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PACKAGE_ID=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69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01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if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$LANGUAGE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=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"node"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0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CC_SRC_PATH=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"/opt/gopath/src/github.com/hyperledger/fabric-samples/chaincode/abstore/node/"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05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elif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$LANGUAGE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=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"java"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0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CC_SRC_PATH=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"/opt/gopath/src/github.com/hyperledger/fabric-samples/chaincode/abstore/java/"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0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09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else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1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1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CC_SRC_PATH=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"github.com/hyperledger/fabric-samples/chaincode/abstore/go/"</w:t>
        </w:r>
      </w:ins>
    </w:p>
    <w:p w:rsidR="009D07D1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12" w:author="USER" w:date="2019-07-21T19:22:00Z"/>
          <w:rFonts w:ascii="Consolas" w:eastAsia="굴림" w:hAnsi="Consolas" w:cs="굴림"/>
          <w:color w:val="C586C0"/>
          <w:kern w:val="0"/>
          <w:sz w:val="21"/>
          <w:szCs w:val="21"/>
        </w:rPr>
      </w:pPr>
      <w:ins w:id="713" w:author="USER" w:date="2019-07-21T19:2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옵션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설정이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없을</w:t>
        </w:r>
      </w:ins>
      <w:ins w:id="714" w:author="USER" w:date="2019-07-21T19:2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715" w:author="USER" w:date="2019-07-21T19:2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go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체인코드가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있는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716" w:author="USER" w:date="2019-07-21T19:2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폴더를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체인코드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폴더로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설정합니다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D07D1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17" w:author="USER" w:date="2019-07-21T19:21:00Z"/>
          <w:rFonts w:ascii="Consolas" w:eastAsia="굴림" w:hAnsi="Consolas" w:cs="굴림"/>
          <w:color w:val="C586C0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1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19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fi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2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"Channel name : 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$CHANNEL_NAME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25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.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scripts/utils.sh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28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createChannel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() {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2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3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setGlobals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3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if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-z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$CORE_PEER_TLS_ENABLED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-o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$CORE_PEER_TLS_ENABLED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=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"false"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3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        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set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-x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3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    peer channel create -o orderer.example.com:7050 -c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$CHANNEL_NAME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./channel-artifacts/channel.tx &gt;&amp;log.txt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3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3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res=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$?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4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            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set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+x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4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else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4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    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set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-x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46" w:author="USER" w:date="2019-07-21T19:2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    peer channel create -o orderer.example.com:7050 -c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$CHANNEL_NAME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./channel-artifacts/channel.tx --tls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$CORE_PEER_TLS_ENABLED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--cafile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$ORDERER_CA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&gt;&amp;log.txt</w:t>
        </w:r>
      </w:ins>
    </w:p>
    <w:p w:rsidR="009D07D1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48" w:author="USER" w:date="2019-07-21T19:2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49" w:author="USER" w:date="2019-07-21T19:2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tl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s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사용하는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옵션으로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channel.tx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참조하여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채널을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</w:t>
        </w:r>
      </w:ins>
      <w:ins w:id="750" w:author="USER" w:date="2019-07-21T19:2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D07D1" w:rsidRPr="00D778C5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5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res=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$?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5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    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set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+x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5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fi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5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5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cat log.txt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0" w:author="USER" w:date="2019-07-21T19:27:00Z"/>
          <w:rFonts w:ascii="Consolas" w:eastAsia="굴림" w:hAnsi="Consolas" w:cs="굴림"/>
          <w:color w:val="CE9178"/>
          <w:kern w:val="0"/>
          <w:sz w:val="21"/>
          <w:szCs w:val="21"/>
        </w:rPr>
      </w:pPr>
      <w:ins w:id="76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verifyResult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$res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"Channel creation failed"</w:t>
        </w:r>
      </w:ins>
    </w:p>
    <w:p w:rsidR="009D07D1" w:rsidRPr="00D778C5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6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"===================== Channel '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$CHANNEL_NAME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' created =====================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66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6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}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6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71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joinChannel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() {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7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lastRenderedPageBreak/>
          <w:t>    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for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org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in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1 2;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do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7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   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for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peer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in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0 1;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do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7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    joinChannelWithRetry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$peer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$org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7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7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"===================== peer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${peer}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.org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${org}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 xml:space="preserve"> joined channel '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$CHANNEL_NAME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' =====================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8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    sleep 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$DELAY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8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8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   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done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8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done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88" w:author="USER" w:date="2019-07-21T19:27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8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}</w:t>
        </w:r>
      </w:ins>
    </w:p>
    <w:p w:rsidR="009D07D1" w:rsidRPr="009D07D1" w:rsidRDefault="009D07D1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93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"Creating channel..."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4" w:author="USER" w:date="2019-07-21T19:30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9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createChannel</w:t>
        </w:r>
      </w:ins>
    </w:p>
    <w:p w:rsidR="0094088D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6" w:author="USER" w:date="2019-07-21T19:31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088D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7" w:author="USER" w:date="2019-07-21T19:30:00Z"/>
          <w:rFonts w:ascii="Consolas" w:eastAsia="굴림" w:hAnsi="Consolas" w:cs="굴림"/>
          <w:color w:val="D4D4D4"/>
          <w:kern w:val="0"/>
          <w:sz w:val="21"/>
          <w:szCs w:val="21"/>
        </w:rPr>
      </w:pPr>
      <w:ins w:id="798" w:author="USER" w:date="2019-07-21T19:3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채널을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4088D" w:rsidRPr="00D778C5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79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0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"Having all peers join the channel..."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3" w:author="USER" w:date="2019-07-21T19:32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0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joinChannel</w:t>
        </w:r>
      </w:ins>
    </w:p>
    <w:p w:rsidR="0094088D" w:rsidRPr="00D778C5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06" w:author="USER" w:date="2019-07-21T19:3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모든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피어들을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생성한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채널에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가입시킵니다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0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09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"Updating anchor peers for org1..."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10" w:author="USER" w:date="2019-07-21T19:32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1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updateAnchorPeers 0 1</w:t>
        </w:r>
      </w:ins>
    </w:p>
    <w:p w:rsidR="0094088D" w:rsidRPr="00D778C5" w:rsidRDefault="0094088D" w:rsidP="009408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12" w:author="USER" w:date="2019-07-21T19:32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13" w:author="USER" w:date="2019-07-21T19:3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814" w:author="USER" w:date="2019-07-21T19:3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org1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anchor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피어를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업데이트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4088D" w:rsidRPr="0094088D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1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1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17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"Updating anchor peers for org2..."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18" w:author="USER" w:date="2019-07-21T19:33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1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updateAnchorPeers 0 2</w:t>
        </w:r>
      </w:ins>
    </w:p>
    <w:p w:rsidR="0094088D" w:rsidRPr="00D778C5" w:rsidRDefault="0094088D" w:rsidP="009408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0" w:author="USER" w:date="2019-07-21T19:33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21" w:author="USER" w:date="2019-07-21T19:3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org2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의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anchor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피어를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업데이트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94088D" w:rsidRPr="0094088D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25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if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${NO_CHAINCODE}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!=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"true"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2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packageChaincode 1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2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3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"Installing chaincode on peer0.org1..."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3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installChaincode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3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"Install chaincode on peer0.org2..."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3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installChaincode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3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4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queryInstalled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43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approveForMyOrg 1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46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simulateCommitChaincodeDefinition 1 0 1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Org1MSP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Org2MSP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false"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48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simulateCommitChaincodeDefinition 1 0 2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Org1MSP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Org2MSP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false"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4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51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approveForMyOrg 1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5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simulateCommitChaincodeDefinition 1 0 1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Org1MSP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Org2MSP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56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    simulateCommitChaincodeDefinition 1 0 2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Org1MSP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Org2MSP</w:t>
        </w:r>
        <w:r w:rsidRPr="00D778C5">
          <w:rPr>
            <w:rFonts w:ascii="Consolas" w:eastAsia="굴림" w:hAnsi="Consolas" w:cs="굴림"/>
            <w:color w:val="D7BA7D"/>
            <w:kern w:val="0"/>
            <w:sz w:val="21"/>
            <w:szCs w:val="21"/>
          </w:rPr>
          <w:t>\"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: true"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5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59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commitChaincodeDefinition 1 0 1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6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queryCommitted 1 0 1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64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queryCommitted 1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6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chaincodeInvoke 1 0 1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6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7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"Querying chaincode on peer0.org1..."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7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chaincodeQuery 0 1 100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7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"Sending invoke transaction on peer0.org1 peer0.org2..."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7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chaincodeInvoke 0 0 1 0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7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8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"Querying chaincode on peer0.org1..."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8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chaincodeQuery 0 1 90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85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"Installing chaincode on peer1.org2..."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87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installChaincode 1 2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89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90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</w:t>
        </w:r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"Querying chaincode on peer1.org2..."</w:t>
        </w:r>
      </w:ins>
    </w:p>
    <w:p w:rsid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1" w:author="USER" w:date="2019-07-21T19:3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92" w:author="USER" w:date="2019-07-21T19:18:00Z"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    chaincodeQuery 1 2 90</w:t>
        </w:r>
      </w:ins>
    </w:p>
    <w:p w:rsidR="0094088D" w:rsidRPr="00D778C5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95" w:author="USER" w:date="2019-07-21T19:3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체인코드가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제대로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작동하는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테스트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..</w:t>
        </w:r>
      </w:ins>
    </w:p>
    <w:p w:rsidR="0094088D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6" w:author="USER" w:date="2019-07-21T19:3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4088D" w:rsidRPr="00D778C5" w:rsidRDefault="0094088D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89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899" w:author="USER" w:date="2019-07-21T19:18:00Z">
        <w:r w:rsidRPr="00D778C5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fi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1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02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04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"========= All GOOD, BYFN execution completed ===========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5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06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7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0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09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1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11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 _____   _   _   ____ 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1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13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"| ____| | \ | | |  _ \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14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15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"|  _|   |  \| | | | | |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16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17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"| |___  | |\  | | |_| |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18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19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D778C5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"|_____| |_| \_| |____/  "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20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21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echo</w:t>
        </w:r>
      </w:ins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22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778C5" w:rsidRPr="00D778C5" w:rsidRDefault="00D778C5" w:rsidP="00D778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23" w:author="USER" w:date="2019-07-21T19:18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24" w:author="USER" w:date="2019-07-21T19:18:00Z">
        <w:r w:rsidRPr="00D778C5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exit</w:t>
        </w:r>
        <w:r w:rsidRPr="00D778C5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0</w:t>
        </w:r>
      </w:ins>
    </w:p>
    <w:p w:rsidR="002E2121" w:rsidRDefault="002E2121" w:rsidP="002E2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25" w:author="USER" w:date="2019-07-26T17:04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926" w:author="USER" w:date="2019-07-26T17:04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lastRenderedPageBreak/>
          <w:t>./</w:t>
        </w:r>
        <w:r w:rsidR="0070208D"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byfn </w:t>
        </w:r>
      </w:ins>
      <w:ins w:id="927" w:author="USER" w:date="2019-07-27T16:36:00Z">
        <w:r w:rsidR="0070208D"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up</w:t>
        </w:r>
      </w:ins>
      <w:ins w:id="928" w:author="USER" w:date="2019-07-26T17:04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결과화면</w:t>
        </w:r>
      </w:ins>
    </w:p>
    <w:p w:rsidR="00D778C5" w:rsidRDefault="00D778C5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29" w:author="USER" w:date="2019-07-26T17:05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2E2121" w:rsidRDefault="0070208D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0" w:author="USER" w:date="2019-07-26T17:05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  <w:ins w:id="931" w:author="USER" w:date="2019-07-27T16:39:00Z">
        <w:r>
          <w:rPr>
            <w:noProof/>
          </w:rPr>
          <w:drawing>
            <wp:inline distT="0" distB="0" distL="0" distR="0" wp14:anchorId="192946C7" wp14:editId="6F838483">
              <wp:extent cx="5731510" cy="2644775"/>
              <wp:effectExtent l="0" t="0" r="2540" b="317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4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E2121" w:rsidRDefault="002E2121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2" w:author="USER" w:date="2019-07-27T16:40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70208D" w:rsidRDefault="0070208D" w:rsidP="00702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3" w:author="USER" w:date="2019-07-27T16:40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934" w:author="USER" w:date="2019-07-27T16:40:00Z"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컨테이너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상태</w:t>
        </w:r>
      </w:ins>
    </w:p>
    <w:p w:rsidR="0070208D" w:rsidRDefault="0070208D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5" w:author="USER" w:date="2019-07-27T16:40:00Z"/>
          <w:rFonts w:ascii="Consolas" w:eastAsia="굴림체" w:hAnsi="Consolas" w:cs="굴림체"/>
          <w:b/>
          <w:bCs/>
          <w:color w:val="404040"/>
          <w:spacing w:val="5"/>
          <w:kern w:val="0"/>
          <w:sz w:val="28"/>
          <w:szCs w:val="28"/>
        </w:rPr>
      </w:pPr>
    </w:p>
    <w:p w:rsidR="0070208D" w:rsidRPr="00876C94" w:rsidRDefault="0070208D" w:rsidP="00D77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6" w:author="USER" w:date="2019-07-21T19:18:00Z"/>
          <w:rFonts w:ascii="Consolas" w:eastAsia="굴림체" w:hAnsi="Consolas" w:cs="굴림체" w:hint="eastAsia"/>
          <w:b/>
          <w:bCs/>
          <w:color w:val="404040"/>
          <w:spacing w:val="5"/>
          <w:kern w:val="0"/>
          <w:sz w:val="28"/>
          <w:szCs w:val="28"/>
        </w:rPr>
      </w:pPr>
      <w:ins w:id="937" w:author="USER" w:date="2019-07-27T16:40:00Z">
        <w:r>
          <w:rPr>
            <w:noProof/>
          </w:rPr>
          <w:drawing>
            <wp:inline distT="0" distB="0" distL="0" distR="0" wp14:anchorId="3B7E0B0E" wp14:editId="6E8F5B59">
              <wp:extent cx="5731510" cy="1885950"/>
              <wp:effectExtent l="0" t="0" r="254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885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778C5" w:rsidRDefault="00D778C5" w:rsidP="007A0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38" w:author="USER" w:date="2019-07-26T16:23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672727" w:rsidRP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400"/>
        <w:jc w:val="left"/>
        <w:rPr>
          <w:ins w:id="939" w:author="USER" w:date="2019-07-26T16:24:00Z"/>
          <w:rFonts w:ascii="Consolas" w:eastAsia="굴림체" w:hAnsi="Consolas" w:cs="굴림체"/>
          <w:color w:val="404040"/>
          <w:spacing w:val="5"/>
          <w:kern w:val="0"/>
          <w:sz w:val="32"/>
          <w:szCs w:val="32"/>
          <w:rPrChange w:id="940" w:author="USER" w:date="2019-07-26T16:24:00Z">
            <w:rPr>
              <w:ins w:id="941" w:author="USER" w:date="2019-07-26T16:24:00Z"/>
            </w:rPr>
          </w:rPrChange>
        </w:rPr>
        <w:pPrChange w:id="942" w:author="USER" w:date="2019-07-26T16:24:00Z">
          <w:pPr>
            <w:pStyle w:val="a3"/>
            <w:widowControl/>
            <w:numPr>
              <w:numId w:val="4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/>
            <w:autoSpaceDE/>
            <w:autoSpaceDN/>
            <w:spacing w:line="240" w:lineRule="auto"/>
            <w:ind w:leftChars="0" w:left="1120" w:hanging="720"/>
            <w:jc w:val="left"/>
          </w:pPr>
        </w:pPrChange>
      </w:pPr>
      <w:ins w:id="943" w:author="USER" w:date="2019-07-26T16:24:00Z">
        <w:r>
          <w:rPr>
            <w:rFonts w:ascii="Consolas" w:eastAsia="굴림체" w:hAnsi="Consolas" w:cs="굴림체"/>
            <w:color w:val="404040"/>
            <w:spacing w:val="5"/>
            <w:kern w:val="0"/>
            <w:sz w:val="32"/>
            <w:szCs w:val="32"/>
          </w:rPr>
          <w:t>3</w:t>
        </w:r>
        <w:r w:rsidRPr="00672727">
          <w:rPr>
            <w:rFonts w:ascii="Consolas" w:eastAsia="굴림체" w:hAnsi="Consolas" w:cs="굴림체" w:hint="eastAsia"/>
            <w:color w:val="404040"/>
            <w:spacing w:val="5"/>
            <w:kern w:val="0"/>
            <w:sz w:val="32"/>
            <w:szCs w:val="32"/>
            <w:rPrChange w:id="944" w:author="USER" w:date="2019-07-26T16:24:00Z">
              <w:rPr>
                <w:rFonts w:hint="eastAsia"/>
              </w:rPr>
            </w:rPrChange>
          </w:rPr>
          <w:t>.</w:t>
        </w:r>
        <w:r>
          <w:rPr>
            <w:rFonts w:ascii="Consolas" w:eastAsia="굴림체" w:hAnsi="Consolas" w:cs="굴림체"/>
            <w:color w:val="404040"/>
            <w:spacing w:val="5"/>
            <w:kern w:val="0"/>
            <w:sz w:val="32"/>
            <w:szCs w:val="32"/>
            <w:rPrChange w:id="945" w:author="USER" w:date="2019-07-26T16:24:00Z">
              <w:rPr>
                <w:rFonts w:ascii="Consolas" w:eastAsia="굴림체" w:hAnsi="Consolas" w:cs="굴림체"/>
                <w:color w:val="404040"/>
                <w:spacing w:val="5"/>
                <w:kern w:val="0"/>
                <w:sz w:val="32"/>
                <w:szCs w:val="32"/>
              </w:rPr>
            </w:rPrChange>
          </w:rPr>
          <w:t>/byfn.sh down</w:t>
        </w:r>
      </w:ins>
    </w:p>
    <w:p w:rsid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46" w:author="USER" w:date="2019-07-26T16:24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47" w:author="USER" w:date="2019-07-26T16:24:00Z"/>
          <w:rFonts w:ascii="Consolas" w:eastAsia="굴림체" w:hAnsi="Consolas" w:cs="굴림체"/>
          <w:color w:val="333333"/>
          <w:spacing w:val="5"/>
          <w:kern w:val="0"/>
          <w:sz w:val="28"/>
          <w:szCs w:val="28"/>
        </w:rPr>
      </w:pPr>
      <w:ins w:id="948" w:author="USER" w:date="2019-07-26T16:24:00Z">
        <w:r w:rsidRPr="008061C8"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./</w:t>
        </w:r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byfn</w:t>
        </w:r>
        <w:r w:rsidRPr="008061C8"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t>.</w:t>
        </w:r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sh</w:t>
        </w:r>
        <w:r w:rsidRPr="008061C8">
          <w:rPr>
            <w:rFonts w:ascii="Consolas" w:eastAsia="굴림체" w:hAnsi="Consolas" w:cs="굴림체"/>
            <w:color w:val="404040"/>
            <w:spacing w:val="5"/>
            <w:kern w:val="0"/>
            <w:sz w:val="28"/>
            <w:szCs w:val="28"/>
          </w:rPr>
          <w:t xml:space="preserve"> </w:t>
        </w:r>
      </w:ins>
      <w:ins w:id="949" w:author="USER" w:date="2019-07-26T16:25:00Z">
        <w:r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down</w:t>
        </w:r>
      </w:ins>
      <w:ins w:id="950" w:author="USER" w:date="2019-07-26T16:24:00Z">
        <w:r w:rsidRPr="008061C8"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명령어를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사용할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경우</w:t>
        </w:r>
        <w:r w:rsidRPr="008061C8"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network</w:t>
        </w:r>
      </w:ins>
      <w:ins w:id="951" w:author="USER" w:date="2019-07-26T16:25:00Z">
        <w:r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>Down</w:t>
        </w:r>
      </w:ins>
      <w:ins w:id="952" w:author="USER" w:date="2019-07-26T16:24:00Z">
        <w:r>
          <w:rPr>
            <w:rFonts w:ascii="Consolas" w:eastAsia="굴림체" w:hAnsi="Consolas" w:cs="굴림체"/>
            <w:color w:val="333333"/>
            <w:spacing w:val="5"/>
            <w:kern w:val="0"/>
            <w:sz w:val="28"/>
            <w:szCs w:val="28"/>
          </w:rPr>
          <w:t xml:space="preserve">()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함수를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사용하게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됩니다</w:t>
        </w:r>
        <w:r>
          <w:rPr>
            <w:rFonts w:ascii="Consolas" w:eastAsia="굴림체" w:hAnsi="Consolas" w:cs="굴림체" w:hint="eastAsia"/>
            <w:color w:val="333333"/>
            <w:spacing w:val="5"/>
            <w:kern w:val="0"/>
            <w:sz w:val="28"/>
            <w:szCs w:val="28"/>
          </w:rPr>
          <w:t>.</w:t>
        </w:r>
      </w:ins>
    </w:p>
    <w:p w:rsid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53" w:author="USER" w:date="2019-07-26T16:25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54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55" w:author="USER" w:date="2019-07-26T16:25:00Z">
        <w:r w:rsidRPr="0067272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elif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${MODE}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== 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"down"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67272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672727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## Clear the network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56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57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networkDown</w:t>
        </w:r>
      </w:ins>
    </w:p>
    <w:p w:rsid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958" w:author="USER" w:date="2019-07-26T16:25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59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60" w:author="USER" w:date="2019-07-26T16:25:00Z">
        <w:r w:rsidRPr="00672727">
          <w:rPr>
            <w:rFonts w:ascii="Consolas" w:eastAsia="굴림" w:hAnsi="Consolas" w:cs="굴림"/>
            <w:color w:val="569CD6"/>
            <w:kern w:val="0"/>
            <w:sz w:val="21"/>
            <w:szCs w:val="21"/>
          </w:rPr>
          <w:t>function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</w:t>
        </w:r>
        <w:r w:rsidRPr="00672727">
          <w:rPr>
            <w:rFonts w:ascii="Consolas" w:eastAsia="굴림" w:hAnsi="Consolas" w:cs="굴림"/>
            <w:color w:val="DCDCAA"/>
            <w:kern w:val="0"/>
            <w:sz w:val="21"/>
            <w:szCs w:val="21"/>
          </w:rPr>
          <w:t>networkDown()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{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61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62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docker-compose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$COMPOSE_FILE_COUCH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$COMPOSE_FILE_KAFKA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$COMPOSE_FILE_RAFT2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$COMPOSE_FILE_CA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-f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$COMPOSE_FILE_ORG3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down --volumes --remove-orphans</w:t>
        </w:r>
      </w:ins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63" w:author="USER" w:date="2019-07-26T16:27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64" w:author="USER" w:date="2019-07-26T16:27:00Z"/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ins w:id="965" w:author="USER" w:date="2019-07-26T16:27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/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구동중인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 xml:space="preserve">fabric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종료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66" w:author="USER" w:date="2019-07-26T16:25:00Z"/>
          <w:rFonts w:ascii="Consolas" w:eastAsia="굴림" w:hAnsi="Consolas" w:cs="굴림"/>
          <w:color w:val="D4D4D4"/>
          <w:kern w:val="0"/>
          <w:sz w:val="21"/>
          <w:szCs w:val="21"/>
          <w:rPrChange w:id="967" w:author="USER" w:date="2019-07-26T16:27:00Z">
            <w:rPr>
              <w:ins w:id="968" w:author="USER" w:date="2019-07-26T16:25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69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70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672727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 Don't remove the generated artifacts -- note, the ledgers are always removed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1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72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67272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if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[ 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$MODE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!= </w:t>
        </w:r>
        <w:r w:rsidRPr="00672727">
          <w:rPr>
            <w:rFonts w:ascii="Consolas" w:eastAsia="굴림" w:hAnsi="Consolas" w:cs="굴림"/>
            <w:color w:val="CE9178"/>
            <w:kern w:val="0"/>
            <w:sz w:val="21"/>
            <w:szCs w:val="21"/>
          </w:rPr>
          <w:t>"restart"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]; </w:t>
        </w:r>
        <w:r w:rsidRPr="0067272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then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3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74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5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76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docker run -v 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$PWD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:/tmp/first-network --rm hyperledger/fabric-tools:</w:t>
        </w:r>
        <w:r w:rsidRPr="00672727">
          <w:rPr>
            <w:rFonts w:ascii="Consolas" w:eastAsia="굴림" w:hAnsi="Consolas" w:cs="굴림"/>
            <w:color w:val="9CDCFE"/>
            <w:kern w:val="0"/>
            <w:sz w:val="21"/>
            <w:szCs w:val="21"/>
          </w:rPr>
          <w:t>$IMAGETAG</w:t>
        </w:r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rm -Rf /tmp/first-network/ledgers-backup</w:t>
        </w:r>
      </w:ins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7" w:author="USER" w:date="2019-07-26T16:29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78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</w:ins>
    </w:p>
    <w:p w:rsidR="00722C0C" w:rsidRPr="00672727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79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80" w:author="USER" w:date="2019-07-26T16:29:00Z">
        <w:r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</w:t>
        </w:r>
      </w:ins>
      <w:ins w:id="981" w:author="USER" w:date="2019-07-26T16:30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</w:ins>
      <w:ins w:id="982" w:author="USER" w:date="2019-07-26T16:31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백업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</w:ins>
      <w:ins w:id="983" w:author="USER" w:date="2019-07-26T16:32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삭제합니다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84" w:author="USER" w:date="2019-07-26T16:32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85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clearContainers</w:t>
        </w:r>
      </w:ins>
    </w:p>
    <w:p w:rsidR="00722C0C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86" w:author="USER" w:date="2019-07-26T16:32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2C0C" w:rsidRPr="00672727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87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88" w:author="USER" w:date="2019-07-26T16:32:00Z">
        <w:r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컨테이너를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삭제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89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90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</w:ins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91" w:author="USER" w:date="2019-07-26T16:33:00Z"/>
          <w:rFonts w:ascii="Consolas" w:eastAsia="굴림" w:hAnsi="Consolas" w:cs="굴림"/>
          <w:color w:val="D4D4D4"/>
          <w:kern w:val="0"/>
          <w:sz w:val="21"/>
          <w:szCs w:val="21"/>
        </w:rPr>
      </w:pPr>
      <w:ins w:id="992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removeUnwantedImages</w:t>
        </w:r>
      </w:ins>
    </w:p>
    <w:p w:rsidR="00722C0C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93" w:author="USER" w:date="2019-07-26T16:33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2C0C" w:rsidRDefault="00722C0C" w:rsidP="00722C0C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ins w:id="994" w:author="USER" w:date="2019-07-26T16:32:00Z"/>
          <w:rFonts w:ascii="Consolas" w:eastAsia="굴림" w:hAnsi="Consolas" w:cs="굴림"/>
          <w:color w:val="D4D4D4"/>
          <w:kern w:val="0"/>
          <w:sz w:val="21"/>
          <w:szCs w:val="21"/>
        </w:rPr>
        <w:pPrChange w:id="995" w:author="USER" w:date="2019-07-26T16:33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996" w:author="USER" w:date="2019-07-26T16:33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도커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이미지를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삭제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722C0C" w:rsidRPr="00722C0C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997" w:author="USER" w:date="2019-07-26T16:25:00Z"/>
          <w:rFonts w:ascii="Consolas" w:eastAsia="굴림" w:hAnsi="Consolas" w:cs="굴림"/>
          <w:color w:val="D4D4D4"/>
          <w:kern w:val="0"/>
          <w:sz w:val="21"/>
          <w:szCs w:val="21"/>
          <w:rPrChange w:id="998" w:author="USER" w:date="2019-07-26T16:33:00Z">
            <w:rPr>
              <w:ins w:id="999" w:author="USER" w:date="2019-07-26T16:25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00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01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</w:t>
        </w:r>
      </w:ins>
    </w:p>
    <w:p w:rsid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02" w:author="USER" w:date="2019-07-26T16:34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03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rm -rf channel-artifacts/*.block channel-artifacts/*.tx crypto-config ./org3-artifacts/crypto-config/ channel-artifacts/org3.json</w:t>
        </w:r>
      </w:ins>
    </w:p>
    <w:p w:rsidR="00722C0C" w:rsidRDefault="00722C0C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04" w:author="USER" w:date="2019-07-26T16:34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2C0C" w:rsidRPr="00672727" w:rsidRDefault="00722C0C" w:rsidP="00722C0C">
      <w:pPr>
        <w:widowControl/>
        <w:shd w:val="clear" w:color="auto" w:fill="1E1E1E"/>
        <w:wordWrap/>
        <w:autoSpaceDE/>
        <w:autoSpaceDN/>
        <w:spacing w:after="0" w:line="285" w:lineRule="atLeast"/>
        <w:ind w:firstLineChars="100" w:firstLine="210"/>
        <w:jc w:val="left"/>
        <w:rPr>
          <w:ins w:id="1005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  <w:pPrChange w:id="1006" w:author="USER" w:date="2019-07-26T16:34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1007" w:author="USER" w:date="2019-07-26T16:3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channel-artifact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들을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삭제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08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09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</w:t>
        </w:r>
        <w:r w:rsidRPr="00672727">
          <w:rPr>
            <w:rFonts w:ascii="Consolas" w:eastAsia="굴림" w:hAnsi="Consolas" w:cs="굴림"/>
            <w:color w:val="6A9955"/>
            <w:kern w:val="0"/>
            <w:sz w:val="21"/>
            <w:szCs w:val="21"/>
          </w:rPr>
          <w:t># remove the docker-compose yaml file that was customized to the example</w:t>
        </w:r>
      </w:ins>
    </w:p>
    <w:p w:rsidR="00722C0C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10" w:author="USER" w:date="2019-07-26T16:34:00Z"/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ins w:id="1011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  rm -f docker-compose-e2e.yaml</w:t>
        </w:r>
      </w:ins>
    </w:p>
    <w:p w:rsidR="00722C0C" w:rsidRPr="00672727" w:rsidRDefault="00722C0C" w:rsidP="00722C0C">
      <w:pPr>
        <w:widowControl/>
        <w:shd w:val="clear" w:color="auto" w:fill="1E1E1E"/>
        <w:wordWrap/>
        <w:autoSpaceDE/>
        <w:autoSpaceDN/>
        <w:spacing w:after="0" w:line="285" w:lineRule="atLeast"/>
        <w:ind w:firstLineChars="100" w:firstLine="210"/>
        <w:jc w:val="left"/>
        <w:rPr>
          <w:ins w:id="1012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  <w:pPrChange w:id="1013" w:author="USER" w:date="2019-07-26T16:34:00Z">
          <w:pPr>
            <w:widowControl/>
            <w:shd w:val="clear" w:color="auto" w:fill="1E1E1E"/>
            <w:wordWrap/>
            <w:autoSpaceDE/>
            <w:autoSpaceDN/>
            <w:spacing w:after="0" w:line="285" w:lineRule="atLeast"/>
            <w:jc w:val="left"/>
          </w:pPr>
        </w:pPrChange>
      </w:pPr>
      <w:ins w:id="1014" w:author="USER" w:date="2019-07-26T16:34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/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도커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컴포터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파일을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삭제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 xml:space="preserve"> </w:t>
        </w:r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합니다</w:t>
        </w:r>
      </w:ins>
      <w:ins w:id="1015" w:author="USER" w:date="2019-07-26T16:35:00Z">
        <w:r>
          <w:rPr>
            <w:rFonts w:ascii="Consolas" w:eastAsia="굴림" w:hAnsi="Consolas" w:cs="굴림" w:hint="eastAsia"/>
            <w:color w:val="C586C0"/>
            <w:kern w:val="0"/>
            <w:sz w:val="21"/>
            <w:szCs w:val="21"/>
          </w:rPr>
          <w:t>.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16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17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 xml:space="preserve">  </w:t>
        </w:r>
        <w:r w:rsidRPr="00672727">
          <w:rPr>
            <w:rFonts w:ascii="Consolas" w:eastAsia="굴림" w:hAnsi="Consolas" w:cs="굴림"/>
            <w:color w:val="C586C0"/>
            <w:kern w:val="0"/>
            <w:sz w:val="21"/>
            <w:szCs w:val="21"/>
          </w:rPr>
          <w:t>fi</w:t>
        </w:r>
      </w:ins>
    </w:p>
    <w:p w:rsidR="00672727" w:rsidRPr="00672727" w:rsidRDefault="00672727" w:rsidP="006727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ins w:id="1018" w:author="USER" w:date="2019-07-26T16:25:00Z"/>
          <w:rFonts w:ascii="Consolas" w:eastAsia="굴림" w:hAnsi="Consolas" w:cs="굴림"/>
          <w:color w:val="D4D4D4"/>
          <w:kern w:val="0"/>
          <w:sz w:val="21"/>
          <w:szCs w:val="21"/>
        </w:rPr>
      </w:pPr>
      <w:ins w:id="1019" w:author="USER" w:date="2019-07-26T16:25:00Z">
        <w:r w:rsidRPr="00672727">
          <w:rPr>
            <w:rFonts w:ascii="Consolas" w:eastAsia="굴림" w:hAnsi="Consolas" w:cs="굴림"/>
            <w:color w:val="D4D4D4"/>
            <w:kern w:val="0"/>
            <w:sz w:val="21"/>
            <w:szCs w:val="21"/>
          </w:rPr>
          <w:t>}</w:t>
        </w:r>
      </w:ins>
    </w:p>
    <w:p w:rsidR="00672727" w:rsidRDefault="00672727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0" w:author="USER" w:date="2019-07-27T16:39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1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2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3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4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5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6" w:author="USER" w:date="2019-07-27T16:39:00Z"/>
          <w:rFonts w:ascii="Consolas" w:eastAsia="굴림체" w:hAnsi="Consolas" w:cs="굴림체" w:hint="eastAsia"/>
          <w:color w:val="404040"/>
          <w:spacing w:val="5"/>
          <w:kern w:val="0"/>
          <w:sz w:val="32"/>
          <w:szCs w:val="32"/>
        </w:rPr>
      </w:pPr>
    </w:p>
    <w:p w:rsidR="0070208D" w:rsidRDefault="0070208D" w:rsidP="00702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27" w:author="USER" w:date="2019-07-27T16:39:00Z"/>
          <w:rFonts w:ascii="Consolas" w:eastAsia="굴림체" w:hAnsi="Consolas" w:cs="굴림체" w:hint="eastAsia"/>
          <w:color w:val="404040"/>
          <w:spacing w:val="5"/>
          <w:kern w:val="0"/>
          <w:sz w:val="18"/>
          <w:szCs w:val="18"/>
        </w:rPr>
      </w:pPr>
      <w:ins w:id="1028" w:author="USER" w:date="2019-07-27T16:39:00Z">
        <w:r>
          <w:rPr>
            <w:rFonts w:ascii="Consolas" w:eastAsia="굴림체" w:hAnsi="Consolas" w:cs="굴림체"/>
            <w:b/>
            <w:bCs/>
            <w:color w:val="404040"/>
            <w:spacing w:val="5"/>
            <w:kern w:val="0"/>
            <w:sz w:val="28"/>
            <w:szCs w:val="28"/>
          </w:rPr>
          <w:lastRenderedPageBreak/>
          <w:t>./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byfn down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 xml:space="preserve"> </w:t>
        </w:r>
        <w:r>
          <w:rPr>
            <w:rFonts w:ascii="Consolas" w:eastAsia="굴림체" w:hAnsi="Consolas" w:cs="굴림체" w:hint="eastAsia"/>
            <w:b/>
            <w:bCs/>
            <w:color w:val="404040"/>
            <w:spacing w:val="5"/>
            <w:kern w:val="0"/>
            <w:sz w:val="28"/>
            <w:szCs w:val="28"/>
          </w:rPr>
          <w:t>결과화면</w:t>
        </w:r>
        <w:bookmarkStart w:id="1029" w:name="_GoBack"/>
        <w:bookmarkEnd w:id="1029"/>
      </w:ins>
    </w:p>
    <w:p w:rsidR="0070208D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ins w:id="1030" w:author="USER" w:date="2019-07-27T16:41:00Z"/>
          <w:rFonts w:ascii="Consolas" w:eastAsia="굴림체" w:hAnsi="Consolas" w:cs="굴림체"/>
          <w:color w:val="404040"/>
          <w:spacing w:val="5"/>
          <w:kern w:val="0"/>
          <w:sz w:val="32"/>
          <w:szCs w:val="32"/>
        </w:rPr>
      </w:pPr>
    </w:p>
    <w:p w:rsidR="0070208D" w:rsidRPr="007A0CAC" w:rsidRDefault="0070208D" w:rsidP="006727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404040"/>
          <w:spacing w:val="5"/>
          <w:kern w:val="0"/>
          <w:sz w:val="32"/>
          <w:szCs w:val="32"/>
        </w:rPr>
      </w:pPr>
      <w:ins w:id="1031" w:author="USER" w:date="2019-07-27T16:41:00Z">
        <w:r>
          <w:rPr>
            <w:noProof/>
          </w:rPr>
          <w:drawing>
            <wp:inline distT="0" distB="0" distL="0" distR="0" wp14:anchorId="0970849C" wp14:editId="145D7E81">
              <wp:extent cx="5731510" cy="1174115"/>
              <wp:effectExtent l="0" t="0" r="2540" b="6985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17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70208D" w:rsidRPr="007A0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FE" w:rsidRDefault="002455FE" w:rsidP="00E355D8">
      <w:pPr>
        <w:spacing w:after="0" w:line="240" w:lineRule="auto"/>
      </w:pPr>
      <w:r>
        <w:separator/>
      </w:r>
    </w:p>
  </w:endnote>
  <w:endnote w:type="continuationSeparator" w:id="0">
    <w:p w:rsidR="002455FE" w:rsidRDefault="002455FE" w:rsidP="00E3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FE" w:rsidRDefault="002455FE" w:rsidP="00E355D8">
      <w:pPr>
        <w:spacing w:after="0" w:line="240" w:lineRule="auto"/>
      </w:pPr>
      <w:r>
        <w:separator/>
      </w:r>
    </w:p>
  </w:footnote>
  <w:footnote w:type="continuationSeparator" w:id="0">
    <w:p w:rsidR="002455FE" w:rsidRDefault="002455FE" w:rsidP="00E3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9E"/>
    <w:multiLevelType w:val="hybridMultilevel"/>
    <w:tmpl w:val="41EA19D0"/>
    <w:lvl w:ilvl="0" w:tplc="B240CB98">
      <w:start w:val="1"/>
      <w:numFmt w:val="decimal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11047B"/>
    <w:multiLevelType w:val="hybridMultilevel"/>
    <w:tmpl w:val="41EA19D0"/>
    <w:lvl w:ilvl="0" w:tplc="B240CB98">
      <w:start w:val="1"/>
      <w:numFmt w:val="decimal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5F1AF7"/>
    <w:multiLevelType w:val="hybridMultilevel"/>
    <w:tmpl w:val="41EA19D0"/>
    <w:lvl w:ilvl="0" w:tplc="B240CB98">
      <w:start w:val="1"/>
      <w:numFmt w:val="decimal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D235ED"/>
    <w:multiLevelType w:val="hybridMultilevel"/>
    <w:tmpl w:val="41EA19D0"/>
    <w:lvl w:ilvl="0" w:tplc="B240CB98">
      <w:start w:val="1"/>
      <w:numFmt w:val="decimal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D4"/>
    <w:rsid w:val="00135A19"/>
    <w:rsid w:val="00136DF8"/>
    <w:rsid w:val="00145458"/>
    <w:rsid w:val="00224657"/>
    <w:rsid w:val="00231E58"/>
    <w:rsid w:val="002455FE"/>
    <w:rsid w:val="002B03EE"/>
    <w:rsid w:val="002E2121"/>
    <w:rsid w:val="003204BA"/>
    <w:rsid w:val="00340420"/>
    <w:rsid w:val="003D77CE"/>
    <w:rsid w:val="003E33AD"/>
    <w:rsid w:val="00482BEF"/>
    <w:rsid w:val="004C1407"/>
    <w:rsid w:val="00533397"/>
    <w:rsid w:val="00672727"/>
    <w:rsid w:val="006A6191"/>
    <w:rsid w:val="0070208D"/>
    <w:rsid w:val="00706A41"/>
    <w:rsid w:val="00710D8E"/>
    <w:rsid w:val="00722C0C"/>
    <w:rsid w:val="00743FD4"/>
    <w:rsid w:val="0078377A"/>
    <w:rsid w:val="007A0CAC"/>
    <w:rsid w:val="007D2546"/>
    <w:rsid w:val="008061C8"/>
    <w:rsid w:val="00814CFD"/>
    <w:rsid w:val="00820075"/>
    <w:rsid w:val="008C0A6E"/>
    <w:rsid w:val="008F4304"/>
    <w:rsid w:val="0094088D"/>
    <w:rsid w:val="00942144"/>
    <w:rsid w:val="009C718B"/>
    <w:rsid w:val="009D07D1"/>
    <w:rsid w:val="009E2CF8"/>
    <w:rsid w:val="00AA0F59"/>
    <w:rsid w:val="00BB4EDD"/>
    <w:rsid w:val="00C62290"/>
    <w:rsid w:val="00CD7AB8"/>
    <w:rsid w:val="00D778C5"/>
    <w:rsid w:val="00DD2E31"/>
    <w:rsid w:val="00E355D8"/>
    <w:rsid w:val="00EC4356"/>
    <w:rsid w:val="00ED0A6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22E10-C1C4-4A00-85DA-FC5135D0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F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35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55D8"/>
  </w:style>
  <w:style w:type="paragraph" w:styleId="a5">
    <w:name w:val="footer"/>
    <w:basedOn w:val="a"/>
    <w:link w:val="Char0"/>
    <w:uiPriority w:val="99"/>
    <w:unhideWhenUsed/>
    <w:rsid w:val="00E35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2019-07-27T07:41:00Z</dcterms:created>
  <dcterms:modified xsi:type="dcterms:W3CDTF">2019-07-27T07:41:00Z</dcterms:modified>
</cp:coreProperties>
</file>